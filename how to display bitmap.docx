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CF" w:rsidRPr="004A16CF" w:rsidRDefault="004A16CF" w:rsidP="004A16CF">
      <w:pPr>
        <w:widowControl/>
        <w:shd w:val="clear" w:color="auto" w:fill="FFFFFF"/>
        <w:ind w:right="1125"/>
        <w:jc w:val="left"/>
        <w:outlineLvl w:val="0"/>
        <w:rPr>
          <w:rFonts w:ascii="Segoe UI" w:eastAsia="宋体" w:hAnsi="Segoe UI" w:cs="Segoe UI"/>
          <w:color w:val="24292E"/>
          <w:kern w:val="36"/>
          <w:sz w:val="48"/>
          <w:szCs w:val="48"/>
        </w:rPr>
      </w:pPr>
      <w:proofErr w:type="gramStart"/>
      <w:r w:rsidRPr="004A16CF">
        <w:rPr>
          <w:rFonts w:ascii="Segoe UI" w:eastAsia="宋体" w:hAnsi="Segoe UI" w:cs="Segoe UI"/>
          <w:color w:val="24292E"/>
          <w:kern w:val="36"/>
          <w:sz w:val="48"/>
          <w:szCs w:val="48"/>
        </w:rPr>
        <w:t>how</w:t>
      </w:r>
      <w:proofErr w:type="gramEnd"/>
      <w:r w:rsidRPr="004A16CF">
        <w:rPr>
          <w:rFonts w:ascii="Segoe UI" w:eastAsia="宋体" w:hAnsi="Segoe UI" w:cs="Segoe UI"/>
          <w:color w:val="24292E"/>
          <w:kern w:val="36"/>
          <w:sz w:val="48"/>
          <w:szCs w:val="48"/>
        </w:rPr>
        <w:t xml:space="preserve"> to display bitmap </w:t>
      </w:r>
      <w:r w:rsidRPr="004A16CF">
        <w:rPr>
          <w:rFonts w:ascii="Segoe UI" w:eastAsia="宋体" w:hAnsi="Segoe UI" w:cs="Segoe UI"/>
          <w:color w:val="6A737D"/>
          <w:kern w:val="36"/>
          <w:sz w:val="48"/>
          <w:szCs w:val="48"/>
        </w:rPr>
        <w:t>#57</w:t>
      </w:r>
    </w:p>
    <w:p w:rsidR="004A16CF" w:rsidRPr="004A16CF" w:rsidRDefault="004A16CF" w:rsidP="004A16CF">
      <w:pPr>
        <w:widowControl/>
        <w:shd w:val="clear" w:color="auto" w:fill="FFFFFF"/>
        <w:jc w:val="left"/>
        <w:textAlignment w:val="center"/>
        <w:rPr>
          <w:rFonts w:ascii="Segoe UI" w:eastAsia="宋体" w:hAnsi="Segoe UI" w:cs="Segoe UI"/>
          <w:color w:val="586069"/>
          <w:kern w:val="0"/>
          <w:sz w:val="11"/>
          <w:szCs w:val="11"/>
        </w:rPr>
      </w:pPr>
      <w:r w:rsidRPr="004A16CF">
        <w:rPr>
          <w:rFonts w:ascii="Segoe UI" w:eastAsia="宋体" w:hAnsi="Segoe UI" w:cs="Segoe UI"/>
          <w:b/>
          <w:bCs/>
          <w:color w:val="FFFFFF"/>
          <w:kern w:val="0"/>
          <w:sz w:val="11"/>
        </w:rPr>
        <w:t> Open</w:t>
      </w:r>
    </w:p>
    <w:p w:rsidR="004A16CF" w:rsidRPr="004A16CF" w:rsidRDefault="004A16CF" w:rsidP="004A16CF">
      <w:pPr>
        <w:widowControl/>
        <w:shd w:val="clear" w:color="auto" w:fill="FFFFFF"/>
        <w:jc w:val="left"/>
        <w:textAlignment w:val="center"/>
        <w:rPr>
          <w:rFonts w:ascii="Segoe UI" w:eastAsia="宋体" w:hAnsi="Segoe UI" w:cs="Segoe UI"/>
          <w:color w:val="586069"/>
          <w:kern w:val="0"/>
          <w:sz w:val="11"/>
          <w:szCs w:val="11"/>
        </w:rPr>
      </w:pPr>
      <w:hyperlink r:id="rId4" w:history="1">
        <w:proofErr w:type="gramStart"/>
        <w:r w:rsidRPr="004A16CF">
          <w:rPr>
            <w:rFonts w:ascii="Segoe UI" w:eastAsia="宋体" w:hAnsi="Segoe UI" w:cs="Segoe UI"/>
            <w:color w:val="0000FF"/>
            <w:kern w:val="0"/>
            <w:sz w:val="11"/>
            <w:u w:val="single"/>
          </w:rPr>
          <w:t>hzc1111</w:t>
        </w:r>
        <w:proofErr w:type="gramEnd"/>
      </w:hyperlink>
      <w:r w:rsidRPr="004A16CF">
        <w:rPr>
          <w:rFonts w:ascii="Segoe UI" w:eastAsia="宋体" w:hAnsi="Segoe UI" w:cs="Segoe UI"/>
          <w:color w:val="586069"/>
          <w:kern w:val="0"/>
          <w:sz w:val="11"/>
          <w:szCs w:val="11"/>
        </w:rPr>
        <w:t> opened this issue on 20 Mar 2019 · 9 comments</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b/>
          <w:bCs/>
          <w:color w:val="FFFFFF"/>
          <w:kern w:val="0"/>
          <w:sz w:val="11"/>
        </w:rPr>
        <w:t> Open</w:t>
      </w:r>
    </w:p>
    <w:p w:rsidR="004A16CF" w:rsidRPr="004A16CF" w:rsidRDefault="004A16CF" w:rsidP="004A16CF">
      <w:pPr>
        <w:widowControl/>
        <w:shd w:val="clear" w:color="auto" w:fill="FFFFFF"/>
        <w:jc w:val="left"/>
        <w:outlineLvl w:val="0"/>
        <w:rPr>
          <w:rFonts w:ascii="Segoe UI" w:eastAsia="宋体" w:hAnsi="Segoe UI" w:cs="Segoe UI"/>
          <w:b/>
          <w:bCs/>
          <w:color w:val="24292E"/>
          <w:kern w:val="36"/>
          <w:sz w:val="48"/>
          <w:szCs w:val="48"/>
        </w:rPr>
      </w:pPr>
      <w:hyperlink r:id="rId5" w:history="1">
        <w:proofErr w:type="gramStart"/>
        <w:r w:rsidRPr="004A16CF">
          <w:rPr>
            <w:rFonts w:ascii="Segoe UI" w:eastAsia="宋体" w:hAnsi="Segoe UI" w:cs="Segoe UI"/>
            <w:b/>
            <w:bCs/>
            <w:color w:val="0000FF"/>
            <w:kern w:val="36"/>
            <w:sz w:val="48"/>
            <w:szCs w:val="48"/>
            <w:u w:val="single"/>
          </w:rPr>
          <w:t>how</w:t>
        </w:r>
        <w:proofErr w:type="gramEnd"/>
        <w:r w:rsidRPr="004A16CF">
          <w:rPr>
            <w:rFonts w:ascii="Segoe UI" w:eastAsia="宋体" w:hAnsi="Segoe UI" w:cs="Segoe UI"/>
            <w:b/>
            <w:bCs/>
            <w:color w:val="0000FF"/>
            <w:kern w:val="36"/>
            <w:sz w:val="48"/>
            <w:szCs w:val="48"/>
            <w:u w:val="single"/>
          </w:rPr>
          <w:t xml:space="preserve"> to display bitmap</w:t>
        </w:r>
      </w:hyperlink>
      <w:r w:rsidRPr="004A16CF">
        <w:rPr>
          <w:rFonts w:ascii="Segoe UI" w:eastAsia="宋体" w:hAnsi="Segoe UI" w:cs="Segoe UI"/>
          <w:color w:val="6A737D"/>
          <w:kern w:val="36"/>
          <w:sz w:val="48"/>
          <w:szCs w:val="48"/>
        </w:rPr>
        <w:t>#57</w:t>
      </w:r>
    </w:p>
    <w:p w:rsidR="004A16CF" w:rsidRPr="004A16CF" w:rsidRDefault="004A16CF" w:rsidP="004A16CF">
      <w:pPr>
        <w:widowControl/>
        <w:shd w:val="clear" w:color="auto" w:fill="FFFFFF"/>
        <w:jc w:val="left"/>
        <w:textAlignment w:val="top"/>
        <w:rPr>
          <w:rFonts w:ascii="Segoe UI" w:eastAsia="宋体" w:hAnsi="Segoe UI" w:cs="Segoe UI"/>
          <w:color w:val="24292E"/>
          <w:kern w:val="0"/>
          <w:sz w:val="9"/>
          <w:szCs w:val="9"/>
        </w:rPr>
      </w:pPr>
      <w:hyperlink r:id="rId6" w:history="1">
        <w:proofErr w:type="gramStart"/>
        <w:r w:rsidRPr="004A16CF">
          <w:rPr>
            <w:rFonts w:ascii="Segoe UI" w:eastAsia="宋体" w:hAnsi="Segoe UI" w:cs="Segoe UI"/>
            <w:color w:val="0000FF"/>
            <w:kern w:val="0"/>
            <w:sz w:val="9"/>
            <w:u w:val="single"/>
          </w:rPr>
          <w:t>hzc1111</w:t>
        </w:r>
        <w:proofErr w:type="gramEnd"/>
      </w:hyperlink>
      <w:r w:rsidRPr="004A16CF">
        <w:rPr>
          <w:rFonts w:ascii="Segoe UI" w:eastAsia="宋体" w:hAnsi="Segoe UI" w:cs="Segoe UI"/>
          <w:color w:val="24292E"/>
          <w:kern w:val="0"/>
          <w:sz w:val="9"/>
          <w:szCs w:val="9"/>
        </w:rPr>
        <w:t> opened this issue on 20 Mar 2019 · 9 comments</w:t>
      </w:r>
    </w:p>
    <w:p w:rsidR="004A16CF" w:rsidRPr="004A16CF" w:rsidRDefault="004A16CF" w:rsidP="004A16CF">
      <w:pPr>
        <w:widowControl/>
        <w:shd w:val="clear" w:color="auto" w:fill="FFFFFF"/>
        <w:jc w:val="left"/>
        <w:outlineLvl w:val="1"/>
        <w:rPr>
          <w:rFonts w:ascii="Segoe UI" w:eastAsia="宋体" w:hAnsi="Segoe UI" w:cs="Segoe UI"/>
          <w:b/>
          <w:bCs/>
          <w:color w:val="24292E"/>
          <w:kern w:val="0"/>
          <w:sz w:val="18"/>
          <w:szCs w:val="18"/>
        </w:rPr>
      </w:pPr>
      <w:r w:rsidRPr="004A16CF">
        <w:rPr>
          <w:rFonts w:ascii="Segoe UI" w:eastAsia="宋体" w:hAnsi="Segoe UI" w:cs="Segoe UI"/>
          <w:b/>
          <w:bCs/>
          <w:color w:val="24292E"/>
          <w:kern w:val="0"/>
          <w:sz w:val="18"/>
          <w:szCs w:val="18"/>
        </w:rPr>
        <w:t>Comments</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1" name="图片 1" descr="@hzc11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zc1111">
                      <a:hlinkClick r:id="rId6"/>
                    </pic:cNvPr>
                    <pic:cNvPicPr>
                      <a:picLocks noChangeAspect="1" noChangeArrowheads="1"/>
                    </pic:cNvPicPr>
                  </pic:nvPicPr>
                  <pic:blipFill>
                    <a:blip r:embed="rId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Segoe UI" w:eastAsia="宋体" w:hAnsi="Segoe UI" w:cs="Segoe UI"/>
          <w:b/>
          <w:bCs/>
          <w:color w:val="586069"/>
          <w:kern w:val="0"/>
          <w:sz w:val="27"/>
          <w:szCs w:val="27"/>
        </w:rPr>
      </w:pPr>
      <w:hyperlink r:id="rId8" w:history="1">
        <w:proofErr w:type="gramStart"/>
        <w:r w:rsidRPr="004A16CF">
          <w:rPr>
            <w:rFonts w:ascii="Segoe UI" w:eastAsia="宋体" w:hAnsi="Segoe UI" w:cs="Segoe UI"/>
            <w:b/>
            <w:bCs/>
            <w:color w:val="586069"/>
            <w:kern w:val="0"/>
            <w:sz w:val="27"/>
            <w:szCs w:val="27"/>
            <w:u w:val="single"/>
          </w:rPr>
          <w:t>hzc1111</w:t>
        </w:r>
        <w:proofErr w:type="gramEnd"/>
      </w:hyperlink>
      <w:r w:rsidRPr="004A16CF">
        <w:rPr>
          <w:rFonts w:ascii="Segoe UI" w:eastAsia="宋体" w:hAnsi="Segoe UI" w:cs="Segoe UI"/>
          <w:b/>
          <w:bCs/>
          <w:color w:val="586069"/>
          <w:kern w:val="0"/>
          <w:sz w:val="27"/>
          <w:szCs w:val="27"/>
        </w:rPr>
        <w:t> commented </w:t>
      </w:r>
      <w:hyperlink r:id="rId9" w:anchor="issue-423101288" w:history="1">
        <w:r w:rsidRPr="004A16CF">
          <w:rPr>
            <w:rFonts w:ascii="Segoe UI" w:eastAsia="宋体" w:hAnsi="Segoe UI" w:cs="Segoe UI"/>
            <w:b/>
            <w:bCs/>
            <w:color w:val="0000FF"/>
            <w:kern w:val="0"/>
            <w:sz w:val="27"/>
            <w:szCs w:val="27"/>
            <w:u w:val="single"/>
          </w:rPr>
          <w:t>on 20 Mar 2019</w:t>
        </w:r>
      </w:hyperlink>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I tried to use the function **ssd1306WriteRam (uint8_t c</w:t>
            </w:r>
            <w:proofErr w:type="gramStart"/>
            <w:r w:rsidRPr="004A16CF">
              <w:rPr>
                <w:rFonts w:ascii="Consolas" w:eastAsia="宋体" w:hAnsi="Consolas" w:cs="宋体"/>
                <w:kern w:val="0"/>
                <w:sz w:val="9"/>
              </w:rPr>
              <w:t>)*</w:t>
            </w:r>
            <w:proofErr w:type="gramEnd"/>
            <w:r w:rsidRPr="004A16CF">
              <w:rPr>
                <w:rFonts w:ascii="Consolas" w:eastAsia="宋体" w:hAnsi="Consolas" w:cs="宋体"/>
                <w:kern w:val="0"/>
                <w:sz w:val="9"/>
              </w:rPr>
              <w:t xml:space="preserve">* to display some points on the screen, but I couldn't display them by coordinates, and I wanted to display some graphics or characters obtained by the modulo software but I couldn't implement them (I am a programming newcomer).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szCs w:val="9"/>
                <w:bdr w:val="none" w:sz="0" w:space="0" w:color="auto" w:frame="1"/>
              </w:rPr>
            </w:pPr>
            <w:r w:rsidRPr="004A16CF">
              <w:rPr>
                <w:rFonts w:ascii="Consolas" w:eastAsia="宋体" w:hAnsi="Consolas" w:cs="宋体"/>
                <w:kern w:val="0"/>
                <w:sz w:val="9"/>
              </w:rPr>
              <w:t xml:space="preserve">I really like this library because it's really small, it's very helpful for my development, but I don't want to give it up and use other libraries that are more powerful but use more storage, so I hope you can help a little. </w:t>
            </w:r>
            <w:proofErr w:type="gramStart"/>
            <w:r w:rsidRPr="004A16CF">
              <w:rPr>
                <w:rFonts w:ascii="Consolas" w:eastAsia="宋体" w:hAnsi="Consolas" w:cs="宋体"/>
                <w:kern w:val="0"/>
                <w:sz w:val="9"/>
              </w:rPr>
              <w:t>thank</w:t>
            </w:r>
            <w:proofErr w:type="gramEnd"/>
            <w:r w:rsidRPr="004A16CF">
              <w:rPr>
                <w:rFonts w:ascii="Consolas" w:eastAsia="宋体" w:hAnsi="Consolas" w:cs="宋体"/>
                <w:kern w:val="0"/>
                <w:sz w:val="9"/>
              </w:rPr>
              <w:t xml:space="preserve"> you very much!</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2" name="图片 2" descr="@greim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iman">
                      <a:hlinkClick r:id="rId10"/>
                    </pic:cNvPr>
                    <pic:cNvPicPr>
                      <a:picLocks noChangeAspect="1" noChangeArrowheads="1"/>
                    </pic:cNvPicPr>
                  </pic:nvPicPr>
                  <pic:blipFill>
                    <a:blip r:embed="rId1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9"/>
        </w:rPr>
        <w:t>Owner</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hyperlink r:id="rId12" w:history="1">
        <w:proofErr w:type="gramStart"/>
        <w:r w:rsidRPr="004A16CF">
          <w:rPr>
            <w:rFonts w:ascii="Segoe UI" w:eastAsia="宋体" w:hAnsi="Segoe UI" w:cs="Segoe UI"/>
            <w:b/>
            <w:bCs/>
            <w:color w:val="586069"/>
            <w:kern w:val="0"/>
            <w:sz w:val="27"/>
            <w:szCs w:val="27"/>
            <w:u w:val="single"/>
          </w:rPr>
          <w:t>greiman</w:t>
        </w:r>
        <w:proofErr w:type="gramEnd"/>
      </w:hyperlink>
      <w:r w:rsidRPr="004A16CF">
        <w:rPr>
          <w:rFonts w:ascii="Segoe UI" w:eastAsia="宋体" w:hAnsi="Segoe UI" w:cs="Segoe UI"/>
          <w:b/>
          <w:bCs/>
          <w:color w:val="586069"/>
          <w:kern w:val="0"/>
          <w:sz w:val="27"/>
          <w:szCs w:val="27"/>
        </w:rPr>
        <w:t> commented </w:t>
      </w:r>
      <w:hyperlink r:id="rId13" w:anchor="issuecomment-474796272" w:history="1">
        <w:r w:rsidRPr="004A16CF">
          <w:rPr>
            <w:rFonts w:ascii="Segoe UI" w:eastAsia="宋体" w:hAnsi="Segoe UI" w:cs="Segoe UI"/>
            <w:b/>
            <w:bCs/>
            <w:color w:val="0000FF"/>
            <w:kern w:val="0"/>
            <w:sz w:val="27"/>
            <w:szCs w:val="27"/>
            <w:u w:val="single"/>
          </w:rPr>
          <w:t>on 20 Mar 2019</w:t>
        </w:r>
      </w:hyperlink>
      <w:r w:rsidRPr="004A16CF">
        <w:rPr>
          <w:rFonts w:ascii="Segoe UI" w:eastAsia="宋体" w:hAnsi="Segoe UI" w:cs="Segoe UI"/>
          <w:b/>
          <w:bCs/>
          <w:color w:val="586069"/>
          <w:kern w:val="0"/>
          <w:sz w:val="27"/>
          <w:szCs w:val="27"/>
        </w:rPr>
        <w:t> •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proofErr w:type="gramStart"/>
      <w:r w:rsidRPr="004A16CF">
        <w:rPr>
          <w:rFonts w:ascii="Segoe UI" w:eastAsia="宋体" w:hAnsi="Segoe UI" w:cs="Segoe UI"/>
          <w:b/>
          <w:bCs/>
          <w:color w:val="586069"/>
          <w:kern w:val="0"/>
          <w:sz w:val="27"/>
          <w:szCs w:val="27"/>
        </w:rPr>
        <w:t>edited</w:t>
      </w:r>
      <w:proofErr w:type="gramEnd"/>
      <w:r w:rsidRPr="004A16CF">
        <w:rPr>
          <w:rFonts w:ascii="Segoe UI" w:eastAsia="宋体" w:hAnsi="Segoe UI" w:cs="Segoe UI"/>
          <w:b/>
          <w:bCs/>
          <w:color w:val="586069"/>
          <w:kern w:val="0"/>
          <w:sz w:val="27"/>
          <w:szCs w:val="27"/>
        </w:rPr>
        <w:t> </w:t>
      </w:r>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r w:rsidRPr="004A16CF">
              <w:rPr>
                <w:rFonts w:ascii="Segoe UI" w:eastAsia="宋体" w:hAnsi="Segoe UI" w:cs="Segoe UI"/>
                <w:kern w:val="0"/>
                <w:sz w:val="11"/>
                <w:szCs w:val="11"/>
              </w:rPr>
              <w:t>You can't really implement bit map graphics without lots of RAM buffer.</w:t>
            </w:r>
          </w:p>
          <w:p w:rsidR="004A16CF" w:rsidRPr="004A16CF" w:rsidRDefault="004A16CF" w:rsidP="004A16CF">
            <w:pPr>
              <w:widowControl/>
              <w:spacing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That's the trade off, SSD1306Ascii gives up bitmap graphics to save 1 KB of RAM.</w:t>
            </w:r>
          </w:p>
        </w:tc>
      </w:tr>
    </w:tbl>
    <w:p w:rsidR="004A16CF" w:rsidRPr="004A16CF" w:rsidRDefault="004A16CF" w:rsidP="004A16CF">
      <w:pPr>
        <w:widowControl/>
        <w:pBdr>
          <w:bottom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t>窗体顶端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1</w:t>
      </w:r>
    </w:p>
    <w:p w:rsidR="004A16CF" w:rsidRPr="004A16CF" w:rsidRDefault="004A16CF" w:rsidP="004A16CF">
      <w:pPr>
        <w:widowControl/>
        <w:pBdr>
          <w:top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t>窗体底端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3" name="图片 3" descr="@DirtyEngine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tyEngineer">
                      <a:hlinkClick r:id="rId14"/>
                    </pic:cNvPr>
                    <pic:cNvPicPr>
                      <a:picLocks noChangeAspect="1" noChangeArrowheads="1"/>
                    </pic:cNvPicPr>
                  </pic:nvPicPr>
                  <pic:blipFill>
                    <a:blip r:embed="rId15"/>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hyperlink r:id="rId16" w:history="1">
        <w:r w:rsidRPr="004A16CF">
          <w:rPr>
            <w:rFonts w:ascii="Segoe UI" w:eastAsia="宋体" w:hAnsi="Segoe UI" w:cs="Segoe UI"/>
            <w:b/>
            <w:bCs/>
            <w:color w:val="586069"/>
            <w:kern w:val="0"/>
            <w:sz w:val="27"/>
            <w:szCs w:val="27"/>
            <w:u w:val="single"/>
          </w:rPr>
          <w:t>DirtyEngineer</w:t>
        </w:r>
      </w:hyperlink>
      <w:r w:rsidRPr="004A16CF">
        <w:rPr>
          <w:rFonts w:ascii="Segoe UI" w:eastAsia="宋体" w:hAnsi="Segoe UI" w:cs="Segoe UI"/>
          <w:b/>
          <w:bCs/>
          <w:color w:val="586069"/>
          <w:kern w:val="0"/>
          <w:sz w:val="27"/>
          <w:szCs w:val="27"/>
        </w:rPr>
        <w:t> commented </w:t>
      </w:r>
      <w:hyperlink r:id="rId17" w:anchor="issuecomment-474915225" w:history="1">
        <w:r w:rsidRPr="004A16CF">
          <w:rPr>
            <w:rFonts w:ascii="Segoe UI" w:eastAsia="宋体" w:hAnsi="Segoe UI" w:cs="Segoe UI"/>
            <w:b/>
            <w:bCs/>
            <w:color w:val="0000FF"/>
            <w:kern w:val="0"/>
            <w:sz w:val="27"/>
            <w:szCs w:val="27"/>
            <w:u w:val="single"/>
          </w:rPr>
          <w:t>on 21 Mar 2019</w:t>
        </w:r>
      </w:hyperlink>
      <w:r w:rsidRPr="004A16CF">
        <w:rPr>
          <w:rFonts w:ascii="Segoe UI" w:eastAsia="宋体" w:hAnsi="Segoe UI" w:cs="Segoe UI"/>
          <w:b/>
          <w:bCs/>
          <w:color w:val="586069"/>
          <w:kern w:val="0"/>
          <w:sz w:val="27"/>
          <w:szCs w:val="27"/>
        </w:rPr>
        <w:t> •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proofErr w:type="gramStart"/>
      <w:r w:rsidRPr="004A16CF">
        <w:rPr>
          <w:rFonts w:ascii="Segoe UI" w:eastAsia="宋体" w:hAnsi="Segoe UI" w:cs="Segoe UI"/>
          <w:b/>
          <w:bCs/>
          <w:color w:val="586069"/>
          <w:kern w:val="0"/>
          <w:sz w:val="27"/>
          <w:szCs w:val="27"/>
        </w:rPr>
        <w:t>edited</w:t>
      </w:r>
      <w:proofErr w:type="gramEnd"/>
      <w:r w:rsidRPr="004A16CF">
        <w:rPr>
          <w:rFonts w:ascii="Segoe UI" w:eastAsia="宋体" w:hAnsi="Segoe UI" w:cs="Segoe UI"/>
          <w:b/>
          <w:bCs/>
          <w:color w:val="586069"/>
          <w:kern w:val="0"/>
          <w:sz w:val="27"/>
          <w:szCs w:val="27"/>
        </w:rPr>
        <w:t> </w:t>
      </w:r>
    </w:p>
    <w:tbl>
      <w:tblPr>
        <w:tblW w:w="0" w:type="auto"/>
        <w:tblCellMar>
          <w:top w:w="15" w:type="dxa"/>
          <w:left w:w="15" w:type="dxa"/>
          <w:bottom w:w="15" w:type="dxa"/>
          <w:right w:w="15" w:type="dxa"/>
        </w:tblCellMar>
        <w:tblLook w:val="04A0"/>
      </w:tblPr>
      <w:tblGrid>
        <w:gridCol w:w="7066"/>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r w:rsidRPr="004A16CF">
              <w:rPr>
                <w:rFonts w:ascii="Segoe UI" w:eastAsia="宋体" w:hAnsi="Segoe UI" w:cs="Segoe UI"/>
                <w:kern w:val="0"/>
                <w:sz w:val="11"/>
                <w:szCs w:val="11"/>
              </w:rPr>
              <w:lastRenderedPageBreak/>
              <w:t>You can use this library to display graphics it just takes a little preprocessing to get it to work.</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b/>
                <w:bCs/>
                <w:kern w:val="0"/>
                <w:sz w:val="11"/>
              </w:rPr>
              <w:t>Example 1: Display a 8x8 custom character</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8x8 pixel image</w:t>
            </w:r>
            <w:r w:rsidRPr="004A16CF">
              <w:rPr>
                <w:rFonts w:ascii="Segoe UI" w:eastAsia="宋体" w:hAnsi="Segoe UI" w:cs="Segoe UI"/>
                <w:kern w:val="0"/>
                <w:sz w:val="11"/>
                <w:szCs w:val="11"/>
              </w:rPr>
              <w:br/>
            </w:r>
            <w:r>
              <w:rPr>
                <w:rFonts w:ascii="Segoe UI" w:eastAsia="宋体" w:hAnsi="Segoe UI" w:cs="Segoe UI"/>
                <w:noProof/>
                <w:color w:val="0366D6"/>
                <w:kern w:val="0"/>
                <w:sz w:val="11"/>
                <w:szCs w:val="11"/>
              </w:rPr>
              <w:drawing>
                <wp:inline distT="0" distB="0" distL="0" distR="0">
                  <wp:extent cx="76200" cy="76200"/>
                  <wp:effectExtent l="19050" t="0" r="0" b="0"/>
                  <wp:docPr id="4" name="图片 4" descr="Poin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er">
                            <a:hlinkClick r:id="rId18" tgtFrame="&quot;_blank&quot;"/>
                          </pic:cNvPr>
                          <pic:cNvPicPr>
                            <a:picLocks noChangeAspect="1" noChangeArrowheads="1"/>
                          </pic:cNvPicPr>
                        </pic:nvPicPr>
                        <pic:blipFill>
                          <a:blip r:embed="rId19"/>
                          <a:srcRect/>
                          <a:stretch>
                            <a:fillRect/>
                          </a:stretch>
                        </pic:blipFill>
                        <pic:spPr bwMode="auto">
                          <a:xfrm>
                            <a:off x="0" y="0"/>
                            <a:ext cx="76200" cy="76200"/>
                          </a:xfrm>
                          <a:prstGeom prst="rect">
                            <a:avLst/>
                          </a:prstGeom>
                          <a:noFill/>
                          <a:ln w="9525">
                            <a:noFill/>
                            <a:miter lim="800000"/>
                            <a:headEnd/>
                            <a:tailEnd/>
                          </a:ln>
                        </pic:spPr>
                      </pic:pic>
                    </a:graphicData>
                  </a:graphic>
                </wp:inline>
              </w:drawing>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You need to convert the image to a hex array by saving the image as </w:t>
            </w:r>
            <w:proofErr w:type="gramStart"/>
            <w:r w:rsidRPr="004A16CF">
              <w:rPr>
                <w:rFonts w:ascii="Segoe UI" w:eastAsia="宋体" w:hAnsi="Segoe UI" w:cs="Segoe UI"/>
                <w:kern w:val="0"/>
                <w:sz w:val="11"/>
                <w:szCs w:val="11"/>
              </w:rPr>
              <w:t>a</w:t>
            </w:r>
            <w:proofErr w:type="gramEnd"/>
            <w:r w:rsidRPr="004A16CF">
              <w:rPr>
                <w:rFonts w:ascii="Segoe UI" w:eastAsia="宋体" w:hAnsi="Segoe UI" w:cs="Segoe UI"/>
                <w:kern w:val="0"/>
                <w:sz w:val="11"/>
                <w:szCs w:val="11"/>
              </w:rPr>
              <w:t> </w:t>
            </w:r>
            <w:proofErr w:type="spellStart"/>
            <w:r w:rsidRPr="004A16CF">
              <w:rPr>
                <w:rFonts w:ascii="Segoe UI" w:eastAsia="宋体" w:hAnsi="Segoe UI" w:cs="Segoe UI"/>
                <w:kern w:val="0"/>
                <w:sz w:val="11"/>
                <w:szCs w:val="11"/>
              </w:rPr>
              <w:fldChar w:fldCharType="begin"/>
            </w:r>
            <w:r w:rsidRPr="004A16CF">
              <w:rPr>
                <w:rFonts w:ascii="Segoe UI" w:eastAsia="宋体" w:hAnsi="Segoe UI" w:cs="Segoe UI"/>
                <w:kern w:val="0"/>
                <w:sz w:val="11"/>
                <w:szCs w:val="11"/>
              </w:rPr>
              <w:instrText xml:space="preserve"> HYPERLINK "https://www.lifewire.com/xbm-file-2622440" </w:instrText>
            </w:r>
            <w:r w:rsidRPr="004A16CF">
              <w:rPr>
                <w:rFonts w:ascii="Segoe UI" w:eastAsia="宋体" w:hAnsi="Segoe UI" w:cs="Segoe UI"/>
                <w:kern w:val="0"/>
                <w:sz w:val="11"/>
                <w:szCs w:val="11"/>
              </w:rPr>
              <w:fldChar w:fldCharType="separate"/>
            </w:r>
            <w:r w:rsidRPr="004A16CF">
              <w:rPr>
                <w:rFonts w:ascii="Segoe UI" w:eastAsia="宋体" w:hAnsi="Segoe UI" w:cs="Segoe UI"/>
                <w:color w:val="0366D6"/>
                <w:kern w:val="0"/>
                <w:sz w:val="11"/>
                <w:u w:val="single"/>
              </w:rPr>
              <w:t>xbm</w:t>
            </w:r>
            <w:proofErr w:type="spellEnd"/>
            <w:r w:rsidRPr="004A16CF">
              <w:rPr>
                <w:rFonts w:ascii="Segoe UI" w:eastAsia="宋体" w:hAnsi="Segoe UI" w:cs="Segoe UI"/>
                <w:kern w:val="0"/>
                <w:sz w:val="11"/>
                <w:szCs w:val="11"/>
              </w:rPr>
              <w:fldChar w:fldCharType="end"/>
            </w:r>
            <w:r w:rsidRPr="004A16CF">
              <w:rPr>
                <w:rFonts w:ascii="Segoe UI" w:eastAsia="宋体" w:hAnsi="Segoe UI" w:cs="Segoe UI"/>
                <w:kern w:val="0"/>
                <w:sz w:val="11"/>
                <w:szCs w:val="11"/>
              </w:rPr>
              <w:t> file or using </w:t>
            </w:r>
            <w:hyperlink r:id="rId20" w:history="1">
              <w:r w:rsidRPr="004A16CF">
                <w:rPr>
                  <w:rFonts w:ascii="Segoe UI" w:eastAsia="宋体" w:hAnsi="Segoe UI" w:cs="Segoe UI"/>
                  <w:color w:val="0366D6"/>
                  <w:kern w:val="0"/>
                  <w:sz w:val="11"/>
                  <w:u w:val="single"/>
                </w:rPr>
                <w:t>Image2LCD</w:t>
              </w:r>
            </w:hyperlink>
            <w:r w:rsidRPr="004A16CF">
              <w:rPr>
                <w:rFonts w:ascii="Segoe UI" w:eastAsia="宋体" w:hAnsi="Segoe UI" w:cs="Segoe UI"/>
                <w:kern w:val="0"/>
                <w:sz w:val="11"/>
                <w:szCs w:val="11"/>
              </w:rPr>
              <w:t> software. What this does is convert the pixels into a byte array in the format shown below. Think of each bit as a pixel that is either 0 for off or 1 for on.</w:t>
            </w:r>
          </w:p>
          <w:p w:rsidR="004A16CF" w:rsidRPr="004A16CF" w:rsidRDefault="004A16CF" w:rsidP="004A16CF">
            <w:pPr>
              <w:widowControl/>
              <w:spacing w:after="120"/>
              <w:jc w:val="left"/>
              <w:rPr>
                <w:rFonts w:ascii="Segoe UI" w:eastAsia="宋体" w:hAnsi="Segoe UI" w:cs="Segoe UI"/>
                <w:kern w:val="0"/>
                <w:sz w:val="11"/>
                <w:szCs w:val="11"/>
              </w:rPr>
            </w:pPr>
            <w:r>
              <w:rPr>
                <w:rFonts w:ascii="Segoe UI" w:eastAsia="宋体" w:hAnsi="Segoe UI" w:cs="Segoe UI"/>
                <w:noProof/>
                <w:color w:val="0366D6"/>
                <w:kern w:val="0"/>
                <w:sz w:val="11"/>
                <w:szCs w:val="11"/>
              </w:rPr>
              <w:drawing>
                <wp:inline distT="0" distB="0" distL="0" distR="0">
                  <wp:extent cx="4314825" cy="2447925"/>
                  <wp:effectExtent l="19050" t="0" r="9525" b="0"/>
                  <wp:docPr id="5" name="图片 5" descr="Imagebyte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bytes">
                            <a:hlinkClick r:id="rId21" tgtFrame="&quot;_blank&quot;"/>
                          </pic:cNvPr>
                          <pic:cNvPicPr>
                            <a:picLocks noChangeAspect="1" noChangeArrowheads="1"/>
                          </pic:cNvPicPr>
                        </pic:nvPicPr>
                        <pic:blipFill>
                          <a:blip r:embed="rId22"/>
                          <a:srcRect/>
                          <a:stretch>
                            <a:fillRect/>
                          </a:stretch>
                        </pic:blipFill>
                        <pic:spPr bwMode="auto">
                          <a:xfrm>
                            <a:off x="0" y="0"/>
                            <a:ext cx="4314825" cy="2447925"/>
                          </a:xfrm>
                          <a:prstGeom prst="rect">
                            <a:avLst/>
                          </a:prstGeom>
                          <a:noFill/>
                          <a:ln w="9525">
                            <a:noFill/>
                            <a:miter lim="800000"/>
                            <a:headEnd/>
                            <a:tailEnd/>
                          </a:ln>
                        </pic:spPr>
                      </pic:pic>
                    </a:graphicData>
                  </a:graphic>
                </wp:inline>
              </w:drawing>
            </w:r>
          </w:p>
          <w:p w:rsidR="004A16CF" w:rsidRPr="004A16CF" w:rsidRDefault="004A16CF" w:rsidP="004A16CF">
            <w:pPr>
              <w:widowControl/>
              <w:jc w:val="left"/>
              <w:rPr>
                <w:rFonts w:ascii="Segoe UI" w:eastAsia="宋体" w:hAnsi="Segoe UI" w:cs="Segoe UI"/>
                <w:kern w:val="0"/>
                <w:sz w:val="11"/>
                <w:szCs w:val="11"/>
              </w:rPr>
            </w:pPr>
            <w:r w:rsidRPr="004A16CF">
              <w:rPr>
                <w:rFonts w:ascii="Segoe UI" w:eastAsia="宋体" w:hAnsi="Segoe UI" w:cs="Segoe UI"/>
                <w:kern w:val="0"/>
                <w:sz w:val="11"/>
                <w:szCs w:val="11"/>
              </w:rPr>
              <w:t>The display accepts these values but in hex format. Here is our image converted to this format.</w:t>
            </w:r>
            <w:r w:rsidRPr="004A16CF">
              <w:rPr>
                <w:rFonts w:ascii="Segoe UI" w:eastAsia="宋体" w:hAnsi="Segoe UI" w:cs="Segoe UI"/>
                <w:kern w:val="0"/>
                <w:sz w:val="11"/>
                <w:szCs w:val="11"/>
              </w:rPr>
              <w:br/>
            </w:r>
            <w:r w:rsidRPr="004A16CF">
              <w:rPr>
                <w:rFonts w:ascii="Consolas" w:eastAsia="宋体" w:hAnsi="Consolas" w:cs="宋体"/>
                <w:kern w:val="0"/>
                <w:sz w:val="9"/>
              </w:rPr>
              <w:t>0x7E,0xE7,0xE7,0xA5,0x81,0xC3,0xE7,0x7E</w:t>
            </w:r>
          </w:p>
          <w:p w:rsidR="004A16CF" w:rsidRPr="004A16CF" w:rsidRDefault="004A16CF" w:rsidP="004A16CF">
            <w:pPr>
              <w:widowControl/>
              <w:jc w:val="left"/>
              <w:rPr>
                <w:rFonts w:ascii="Segoe UI" w:eastAsia="宋体" w:hAnsi="Segoe UI" w:cs="Segoe UI"/>
                <w:kern w:val="0"/>
                <w:sz w:val="11"/>
                <w:szCs w:val="11"/>
              </w:rPr>
            </w:pPr>
            <w:r w:rsidRPr="004A16CF">
              <w:rPr>
                <w:rFonts w:ascii="Segoe UI" w:eastAsia="宋体" w:hAnsi="Segoe UI" w:cs="Segoe UI"/>
                <w:kern w:val="0"/>
                <w:sz w:val="11"/>
                <w:szCs w:val="11"/>
              </w:rPr>
              <w:t>To access the image in your sketch you should store it in flash memory like this</w:t>
            </w:r>
            <w:r w:rsidRPr="004A16CF">
              <w:rPr>
                <w:rFonts w:ascii="Segoe UI" w:eastAsia="宋体" w:hAnsi="Segoe UI" w:cs="Segoe UI"/>
                <w:kern w:val="0"/>
                <w:sz w:val="11"/>
                <w:szCs w:val="11"/>
              </w:rPr>
              <w:br/>
            </w:r>
            <w:r w:rsidRPr="004A16CF">
              <w:rPr>
                <w:rFonts w:ascii="Consolas" w:eastAsia="宋体" w:hAnsi="Consolas" w:cs="宋体"/>
                <w:kern w:val="0"/>
                <w:sz w:val="9"/>
              </w:rPr>
              <w:t>const uint8_t Pointer[8] PROGMEM = {0x7E,0xE7,0xE7,0xA5,0x81,0xC3,0xE7,0x7E};</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To display the image you use </w:t>
            </w:r>
            <w:proofErr w:type="spellStart"/>
            <w:r w:rsidRPr="004A16CF">
              <w:rPr>
                <w:rFonts w:ascii="Segoe UI" w:eastAsia="宋体" w:hAnsi="Segoe UI" w:cs="Segoe UI"/>
                <w:kern w:val="0"/>
                <w:sz w:val="11"/>
                <w:szCs w:val="11"/>
              </w:rPr>
              <w:t>oled.setCursor</w:t>
            </w:r>
            <w:proofErr w:type="spellEnd"/>
            <w:r w:rsidRPr="004A16CF">
              <w:rPr>
                <w:rFonts w:ascii="Segoe UI" w:eastAsia="宋体" w:hAnsi="Segoe UI" w:cs="Segoe UI"/>
                <w:kern w:val="0"/>
                <w:sz w:val="11"/>
                <w:szCs w:val="11"/>
              </w:rPr>
              <w:t xml:space="preserve"> and then use oled.ssd1306WriteRam to transfer each value in the array</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proofErr w:type="spellStart"/>
            <w:r w:rsidRPr="004A16CF">
              <w:rPr>
                <w:rFonts w:ascii="Consolas" w:eastAsia="宋体" w:hAnsi="Consolas" w:cs="宋体"/>
                <w:kern w:val="0"/>
                <w:sz w:val="9"/>
              </w:rPr>
              <w:t>oled.setCursor</w:t>
            </w:r>
            <w:proofErr w:type="spellEnd"/>
            <w:r w:rsidRPr="004A16CF">
              <w:rPr>
                <w:rFonts w:ascii="Consolas" w:eastAsia="宋体" w:hAnsi="Consolas" w:cs="宋体"/>
                <w:kern w:val="0"/>
                <w:sz w:val="9"/>
              </w:rPr>
              <w:t>(0,0);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for (byte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 0;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&lt; 8;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oled.ssd1306WriteRam(</w:t>
            </w:r>
            <w:proofErr w:type="spellStart"/>
            <w:r w:rsidRPr="004A16CF">
              <w:rPr>
                <w:rFonts w:ascii="Consolas" w:eastAsia="宋体" w:hAnsi="Consolas" w:cs="宋体"/>
                <w:kern w:val="0"/>
                <w:sz w:val="9"/>
              </w:rPr>
              <w:t>pgm_read_byte</w:t>
            </w:r>
            <w:proofErr w:type="spellEnd"/>
            <w:r w:rsidRPr="004A16CF">
              <w:rPr>
                <w:rFonts w:ascii="Consolas" w:eastAsia="宋体" w:hAnsi="Consolas" w:cs="宋体"/>
                <w:kern w:val="0"/>
                <w:sz w:val="9"/>
              </w:rPr>
              <w:t>(&amp;Pointer[</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b/>
                <w:bCs/>
                <w:kern w:val="0"/>
                <w:sz w:val="11"/>
              </w:rPr>
              <w:t>Example 2: Display a 32x32 image</w:t>
            </w:r>
          </w:p>
          <w:p w:rsidR="004A16CF" w:rsidRPr="004A16CF" w:rsidRDefault="004A16CF" w:rsidP="004A16CF">
            <w:pPr>
              <w:widowControl/>
              <w:spacing w:after="120"/>
              <w:jc w:val="left"/>
              <w:rPr>
                <w:rFonts w:ascii="Segoe UI" w:eastAsia="宋体" w:hAnsi="Segoe UI" w:cs="Segoe UI"/>
                <w:kern w:val="0"/>
                <w:sz w:val="11"/>
                <w:szCs w:val="11"/>
              </w:rPr>
            </w:pPr>
            <w:r>
              <w:rPr>
                <w:rFonts w:ascii="Segoe UI" w:eastAsia="宋体" w:hAnsi="Segoe UI" w:cs="Segoe UI"/>
                <w:noProof/>
                <w:color w:val="0366D6"/>
                <w:kern w:val="0"/>
                <w:sz w:val="11"/>
                <w:szCs w:val="11"/>
              </w:rPr>
              <w:drawing>
                <wp:inline distT="0" distB="0" distL="0" distR="0">
                  <wp:extent cx="304800" cy="304800"/>
                  <wp:effectExtent l="19050" t="0" r="0" b="0"/>
                  <wp:docPr id="6" name="图片 6" descr="Dirty Engineer - 32x3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ty Engineer - 32x32">
                            <a:hlinkClick r:id="rId23" tgtFrame="&quot;_blank&quot;"/>
                          </pic:cNvPr>
                          <pic:cNvPicPr>
                            <a:picLocks noChangeAspect="1" noChangeArrowheads="1"/>
                          </pic:cNvPicPr>
                        </pic:nvPicPr>
                        <pic:blipFill>
                          <a:blip r:embed="rId24"/>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You can use larger images but you need to slightly modify or call them differently as the display writes in 8 pixel high rows. A 32 pixel high image has 4 rows. Using the technique mentioned above we convert the image and for easy of understanding I've added an empty line between each row of data.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const byte Logo[128] PROGMEM =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0x00,0x00,0x00,0x00,0x00,0x80,0xC0,0xE0,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0x60,0x30,0x30,0x18,0x18,0x1C,0x1C,0x0C,</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0x0C,0x0C,0x0C,0x1C,0x1C,0x18,0x18,0x38,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0x30,0x70,0xE0,0xC0,0x80,0x00,0x00,0x00, // Row 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0x00,0xE0,0xF8,0x3E,0x0F,0x03,0x01,0x00,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0x80,0x80,0x80,0x80,0x80,0x80,0x80,0x80,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lastRenderedPageBreak/>
              <w:t xml:space="preserve">    0x80,0x80,0xC0,0xC0,0x40,0x60,0x20,0x20,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0x20,0x20,0x20,0xE1,0x23,0x27,0xFE,0xF8, // Row 1</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0x00,0x1F,0x3F,0xF2,0xC2,0x8E,0x3F,0xE3,</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0x81,0x81,0x80,0x80,0x80,0xB8,0xD8,0x61,</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0x1F,0x01,0x03,0x0E,0x18,0x36,0x2E,0x20,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0xA0,0xB0,0xD8,0xEF,0x70,0x38,0x1F,0x07, // Row 2</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0x00,0x00,0x00,0x00,0x01,0x03,0x07,0x06,</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0x0E,0x0D,0x0D,0x1D,0x3D,0x78,0x70,0x30,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0x3E,0x1E,0x18,0x18,0x1F,0x0F,0x0C,0x0C,</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0x07,0x07,0x07,0x00,0x00,0x00,0x00,0x00}; // Row 3</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Now to write the image to the display we need add some code to write the first row, set the cursor for the second row, write the second row...etc..etc.</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r = 1; // Start row - Modify as needed</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c = 10; // Start </w:t>
            </w:r>
            <w:proofErr w:type="spellStart"/>
            <w:r w:rsidRPr="004A16CF">
              <w:rPr>
                <w:rFonts w:ascii="Consolas" w:eastAsia="宋体" w:hAnsi="Consolas" w:cs="宋体"/>
                <w:kern w:val="0"/>
                <w:sz w:val="9"/>
              </w:rPr>
              <w:t>col</w:t>
            </w:r>
            <w:proofErr w:type="spellEnd"/>
            <w:r w:rsidRPr="004A16CF">
              <w:rPr>
                <w:rFonts w:ascii="Consolas" w:eastAsia="宋体" w:hAnsi="Consolas" w:cs="宋体"/>
                <w:kern w:val="0"/>
                <w:sz w:val="9"/>
              </w:rPr>
              <w:t xml:space="preserve"> - Modify as needed</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a = 0; // Position in array - Don't change - an array larger than 256 will need to use "</w:t>
            </w:r>
            <w:proofErr w:type="spellStart"/>
            <w:r w:rsidRPr="004A16CF">
              <w:rPr>
                <w:rFonts w:ascii="Consolas" w:eastAsia="宋体" w:hAnsi="Consolas" w:cs="宋体"/>
                <w:kern w:val="0"/>
                <w:sz w:val="9"/>
              </w:rPr>
              <w:t>int</w:t>
            </w:r>
            <w:proofErr w:type="spellEnd"/>
            <w:r w:rsidRPr="004A16CF">
              <w:rPr>
                <w:rFonts w:ascii="Consolas" w:eastAsia="宋体" w:hAnsi="Consolas" w:cs="宋体"/>
                <w:kern w:val="0"/>
                <w:sz w:val="9"/>
              </w:rPr>
              <w:t xml:space="preserve"> = 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b = 0; b &lt; 4; b++)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oled.setCursor</w:t>
            </w:r>
            <w:proofErr w:type="spellEnd"/>
            <w:r w:rsidRPr="004A16CF">
              <w:rPr>
                <w:rFonts w:ascii="Consolas" w:eastAsia="宋体" w:hAnsi="Consolas" w:cs="宋体"/>
                <w:kern w:val="0"/>
                <w:sz w:val="9"/>
              </w:rPr>
              <w:t xml:space="preserve"> (c,(</w:t>
            </w:r>
            <w:proofErr w:type="spellStart"/>
            <w:r w:rsidRPr="004A16CF">
              <w:rPr>
                <w:rFonts w:ascii="Consolas" w:eastAsia="宋体" w:hAnsi="Consolas" w:cs="宋体"/>
                <w:kern w:val="0"/>
                <w:sz w:val="9"/>
              </w:rPr>
              <w:t>r+b</w:t>
            </w:r>
            <w:proofErr w:type="spellEnd"/>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 0;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&lt; 32;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oled.ssd1306WriteRam(</w:t>
            </w:r>
            <w:proofErr w:type="spellStart"/>
            <w:r w:rsidRPr="004A16CF">
              <w:rPr>
                <w:rFonts w:ascii="Consolas" w:eastAsia="宋体" w:hAnsi="Consolas" w:cs="宋体"/>
                <w:kern w:val="0"/>
                <w:sz w:val="9"/>
              </w:rPr>
              <w:t>pgm_read_byte</w:t>
            </w:r>
            <w:proofErr w:type="spellEnd"/>
            <w:r w:rsidRPr="004A16CF">
              <w:rPr>
                <w:rFonts w:ascii="Consolas" w:eastAsia="宋体" w:hAnsi="Consolas" w:cs="宋体"/>
                <w:kern w:val="0"/>
                <w:sz w:val="9"/>
              </w:rPr>
              <w:t>(&amp;Logo[a]));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Here is a quick and potato quality video of using both of these examples with this library.</w:t>
            </w:r>
          </w:p>
          <w:p w:rsidR="004A16CF" w:rsidRPr="004A16CF" w:rsidRDefault="004A16CF" w:rsidP="004A16CF">
            <w:pPr>
              <w:widowControl/>
              <w:spacing w:after="100" w:afterAutospacing="1"/>
              <w:jc w:val="left"/>
              <w:rPr>
                <w:rFonts w:ascii="Segoe UI" w:eastAsia="宋体" w:hAnsi="Segoe UI" w:cs="Segoe UI"/>
                <w:kern w:val="0"/>
                <w:sz w:val="11"/>
                <w:szCs w:val="11"/>
              </w:rPr>
            </w:pPr>
            <w:hyperlink r:id="rId25" w:tooltip="Graphics Example" w:history="1">
              <w:r w:rsidRPr="004A16CF">
                <w:rPr>
                  <w:rFonts w:ascii="Segoe UI" w:eastAsia="宋体" w:hAnsi="Segoe UI" w:cs="Segoe UI"/>
                  <w:color w:val="0366D6"/>
                  <w:kern w:val="0"/>
                  <w:sz w:val="11"/>
                  <w:szCs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youtube.com/watch?v=BtZarv5P6tw" title="&quot;Graphics Example&quot;" style="width:24.15pt;height:24.15pt" o:button="t"/>
                </w:pict>
              </w:r>
            </w:hyperlink>
          </w:p>
        </w:tc>
      </w:tr>
    </w:tbl>
    <w:p w:rsidR="004A16CF" w:rsidRPr="004A16CF" w:rsidRDefault="004A16CF" w:rsidP="004A16CF">
      <w:pPr>
        <w:widowControl/>
        <w:pBdr>
          <w:bottom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lastRenderedPageBreak/>
        <w:t>窗体顶端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2</w:t>
      </w:r>
    </w:p>
    <w:p w:rsidR="004A16CF" w:rsidRPr="004A16CF" w:rsidRDefault="004A16CF" w:rsidP="004A16CF">
      <w:pPr>
        <w:widowControl/>
        <w:pBdr>
          <w:top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t>窗体底端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8" name="图片 8" descr="@greim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iman">
                      <a:hlinkClick r:id="rId12"/>
                    </pic:cNvPr>
                    <pic:cNvPicPr>
                      <a:picLocks noChangeAspect="1" noChangeArrowheads="1"/>
                    </pic:cNvPicPr>
                  </pic:nvPicPr>
                  <pic:blipFill>
                    <a:blip r:embed="rId1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9"/>
        </w:rPr>
        <w:t>Owner</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hyperlink r:id="rId26" w:history="1">
        <w:proofErr w:type="gramStart"/>
        <w:r w:rsidRPr="004A16CF">
          <w:rPr>
            <w:rFonts w:ascii="Segoe UI" w:eastAsia="宋体" w:hAnsi="Segoe UI" w:cs="Segoe UI"/>
            <w:b/>
            <w:bCs/>
            <w:color w:val="586069"/>
            <w:kern w:val="0"/>
            <w:sz w:val="27"/>
            <w:szCs w:val="27"/>
            <w:u w:val="single"/>
          </w:rPr>
          <w:t>greiman</w:t>
        </w:r>
        <w:proofErr w:type="gramEnd"/>
      </w:hyperlink>
      <w:r w:rsidRPr="004A16CF">
        <w:rPr>
          <w:rFonts w:ascii="Segoe UI" w:eastAsia="宋体" w:hAnsi="Segoe UI" w:cs="Segoe UI"/>
          <w:b/>
          <w:bCs/>
          <w:color w:val="586069"/>
          <w:kern w:val="0"/>
          <w:sz w:val="27"/>
          <w:szCs w:val="27"/>
        </w:rPr>
        <w:t> commented </w:t>
      </w:r>
      <w:hyperlink r:id="rId27" w:anchor="issuecomment-474941484" w:history="1">
        <w:r w:rsidRPr="004A16CF">
          <w:rPr>
            <w:rFonts w:ascii="Segoe UI" w:eastAsia="宋体" w:hAnsi="Segoe UI" w:cs="Segoe UI"/>
            <w:b/>
            <w:bCs/>
            <w:color w:val="0000FF"/>
            <w:kern w:val="0"/>
            <w:sz w:val="27"/>
            <w:szCs w:val="27"/>
            <w:u w:val="single"/>
          </w:rPr>
          <w:t>on 21 Mar 2019</w:t>
        </w:r>
      </w:hyperlink>
      <w:r w:rsidRPr="004A16CF">
        <w:rPr>
          <w:rFonts w:ascii="Segoe UI" w:eastAsia="宋体" w:hAnsi="Segoe UI" w:cs="Segoe UI"/>
          <w:b/>
          <w:bCs/>
          <w:color w:val="586069"/>
          <w:kern w:val="0"/>
          <w:sz w:val="27"/>
          <w:szCs w:val="27"/>
        </w:rPr>
        <w:t> •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proofErr w:type="gramStart"/>
      <w:r w:rsidRPr="004A16CF">
        <w:rPr>
          <w:rFonts w:ascii="Segoe UI" w:eastAsia="宋体" w:hAnsi="Segoe UI" w:cs="Segoe UI"/>
          <w:b/>
          <w:bCs/>
          <w:color w:val="586069"/>
          <w:kern w:val="0"/>
          <w:sz w:val="27"/>
          <w:szCs w:val="27"/>
        </w:rPr>
        <w:t>edited</w:t>
      </w:r>
      <w:proofErr w:type="gramEnd"/>
      <w:r w:rsidRPr="004A16CF">
        <w:rPr>
          <w:rFonts w:ascii="Segoe UI" w:eastAsia="宋体" w:hAnsi="Segoe UI" w:cs="Segoe UI"/>
          <w:b/>
          <w:bCs/>
          <w:color w:val="586069"/>
          <w:kern w:val="0"/>
          <w:sz w:val="27"/>
          <w:szCs w:val="27"/>
        </w:rPr>
        <w:t> </w:t>
      </w:r>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r w:rsidRPr="004A16CF">
              <w:rPr>
                <w:rFonts w:ascii="Segoe UI" w:eastAsia="宋体" w:hAnsi="Segoe UI" w:cs="Segoe UI"/>
                <w:kern w:val="0"/>
                <w:sz w:val="11"/>
                <w:szCs w:val="11"/>
              </w:rPr>
              <w:t>By graphics I mean a typical 2D API to draw points, lines, rectangles, circles, fill...</w:t>
            </w:r>
          </w:p>
          <w:p w:rsidR="004A16CF" w:rsidRPr="004A16CF" w:rsidRDefault="004A16CF" w:rsidP="004A16CF">
            <w:pPr>
              <w:widowControl/>
              <w:spacing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Yes, you can write bitmaps but I don't plan on graphic extensions like </w:t>
            </w:r>
            <w:proofErr w:type="spellStart"/>
            <w:r w:rsidRPr="004A16CF">
              <w:rPr>
                <w:rFonts w:ascii="Segoe UI" w:eastAsia="宋体" w:hAnsi="Segoe UI" w:cs="Segoe UI"/>
                <w:kern w:val="0"/>
                <w:sz w:val="11"/>
                <w:szCs w:val="11"/>
              </w:rPr>
              <w:fldChar w:fldCharType="begin"/>
            </w:r>
            <w:r w:rsidRPr="004A16CF">
              <w:rPr>
                <w:rFonts w:ascii="Segoe UI" w:eastAsia="宋体" w:hAnsi="Segoe UI" w:cs="Segoe UI"/>
                <w:kern w:val="0"/>
                <w:sz w:val="11"/>
                <w:szCs w:val="11"/>
              </w:rPr>
              <w:instrText xml:space="preserve"> HYPERLINK "https://learn.adafruit.com/adafruit-gfx-graphics-library/overview" </w:instrText>
            </w:r>
            <w:r w:rsidRPr="004A16CF">
              <w:rPr>
                <w:rFonts w:ascii="Segoe UI" w:eastAsia="宋体" w:hAnsi="Segoe UI" w:cs="Segoe UI"/>
                <w:kern w:val="0"/>
                <w:sz w:val="11"/>
                <w:szCs w:val="11"/>
              </w:rPr>
              <w:fldChar w:fldCharType="separate"/>
            </w:r>
            <w:r w:rsidRPr="004A16CF">
              <w:rPr>
                <w:rFonts w:ascii="Segoe UI" w:eastAsia="宋体" w:hAnsi="Segoe UI" w:cs="Segoe UI"/>
                <w:color w:val="0366D6"/>
                <w:kern w:val="0"/>
                <w:sz w:val="11"/>
                <w:u w:val="single"/>
              </w:rPr>
              <w:t>Adafruit</w:t>
            </w:r>
            <w:proofErr w:type="spellEnd"/>
            <w:r w:rsidRPr="004A16CF">
              <w:rPr>
                <w:rFonts w:ascii="Segoe UI" w:eastAsia="宋体" w:hAnsi="Segoe UI" w:cs="Segoe UI"/>
                <w:color w:val="0366D6"/>
                <w:kern w:val="0"/>
                <w:sz w:val="11"/>
                <w:u w:val="single"/>
              </w:rPr>
              <w:t xml:space="preserve"> GFX</w:t>
            </w:r>
            <w:r w:rsidRPr="004A16CF">
              <w:rPr>
                <w:rFonts w:ascii="Segoe UI" w:eastAsia="宋体" w:hAnsi="Segoe UI" w:cs="Segoe UI"/>
                <w:kern w:val="0"/>
                <w:sz w:val="11"/>
                <w:szCs w:val="11"/>
              </w:rPr>
              <w:fldChar w:fldCharType="end"/>
            </w:r>
            <w:r w:rsidRPr="004A16CF">
              <w:rPr>
                <w:rFonts w:ascii="Segoe UI" w:eastAsia="宋体" w:hAnsi="Segoe UI" w:cs="Segoe UI"/>
                <w:kern w:val="0"/>
                <w:sz w:val="11"/>
                <w:szCs w:val="11"/>
              </w:rPr>
              <w:t>.</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9" name="图片 9" descr="@DirtyEngine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tyEngineer">
                      <a:hlinkClick r:id="rId16"/>
                    </pic:cNvPr>
                    <pic:cNvPicPr>
                      <a:picLocks noChangeAspect="1" noChangeArrowheads="1"/>
                    </pic:cNvPicPr>
                  </pic:nvPicPr>
                  <pic:blipFill>
                    <a:blip r:embed="rId15"/>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Segoe UI" w:eastAsia="宋体" w:hAnsi="Segoe UI" w:cs="Segoe UI"/>
          <w:b/>
          <w:bCs/>
          <w:color w:val="586069"/>
          <w:kern w:val="0"/>
          <w:sz w:val="27"/>
          <w:szCs w:val="27"/>
        </w:rPr>
      </w:pPr>
      <w:hyperlink r:id="rId28" w:history="1">
        <w:r w:rsidRPr="004A16CF">
          <w:rPr>
            <w:rFonts w:ascii="Segoe UI" w:eastAsia="宋体" w:hAnsi="Segoe UI" w:cs="Segoe UI"/>
            <w:b/>
            <w:bCs/>
            <w:color w:val="586069"/>
            <w:kern w:val="0"/>
            <w:sz w:val="27"/>
            <w:szCs w:val="27"/>
            <w:u w:val="single"/>
          </w:rPr>
          <w:t>DirtyEngineer</w:t>
        </w:r>
      </w:hyperlink>
      <w:r w:rsidRPr="004A16CF">
        <w:rPr>
          <w:rFonts w:ascii="Segoe UI" w:eastAsia="宋体" w:hAnsi="Segoe UI" w:cs="Segoe UI"/>
          <w:b/>
          <w:bCs/>
          <w:color w:val="586069"/>
          <w:kern w:val="0"/>
          <w:sz w:val="27"/>
          <w:szCs w:val="27"/>
        </w:rPr>
        <w:t> commented </w:t>
      </w:r>
      <w:hyperlink r:id="rId29" w:anchor="issuecomment-474965833" w:history="1">
        <w:r w:rsidRPr="004A16CF">
          <w:rPr>
            <w:rFonts w:ascii="Segoe UI" w:eastAsia="宋体" w:hAnsi="Segoe UI" w:cs="Segoe UI"/>
            <w:b/>
            <w:bCs/>
            <w:color w:val="0000FF"/>
            <w:kern w:val="0"/>
            <w:sz w:val="27"/>
            <w:szCs w:val="27"/>
            <w:u w:val="single"/>
          </w:rPr>
          <w:t>on 21 Mar 2019</w:t>
        </w:r>
      </w:hyperlink>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Agreed, graphics such as that are outside of the scope of this wonderful little library. If you need something like that you might check out this </w:t>
            </w:r>
            <w:hyperlink r:id="rId30" w:history="1">
              <w:r w:rsidRPr="004A16CF">
                <w:rPr>
                  <w:rFonts w:ascii="Segoe UI" w:eastAsia="宋体" w:hAnsi="Segoe UI" w:cs="Segoe UI"/>
                  <w:color w:val="0366D6"/>
                  <w:kern w:val="0"/>
                  <w:sz w:val="11"/>
                  <w:u w:val="single"/>
                </w:rPr>
                <w:t>library</w:t>
              </w:r>
            </w:hyperlink>
            <w:r w:rsidRPr="004A16CF">
              <w:rPr>
                <w:rFonts w:ascii="Segoe UI" w:eastAsia="宋体" w:hAnsi="Segoe UI" w:cs="Segoe UI"/>
                <w:kern w:val="0"/>
                <w:sz w:val="11"/>
                <w:szCs w:val="11"/>
              </w:rPr>
              <w:t> as it includes these features while trying to maintain minimal size.</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10" name="图片 10" descr="@krukhli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rukhlis">
                      <a:hlinkClick r:id="rId31"/>
                    </pic:cNvPr>
                    <pic:cNvPicPr>
                      <a:picLocks noChangeAspect="1" noChangeArrowheads="1"/>
                    </pic:cNvPicPr>
                  </pic:nvPicPr>
                  <pic:blipFill>
                    <a:blip r:embed="rId3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Segoe UI" w:eastAsia="宋体" w:hAnsi="Segoe UI" w:cs="Segoe UI"/>
          <w:b/>
          <w:bCs/>
          <w:color w:val="586069"/>
          <w:kern w:val="0"/>
          <w:sz w:val="27"/>
          <w:szCs w:val="27"/>
        </w:rPr>
      </w:pPr>
      <w:hyperlink r:id="rId33" w:history="1">
        <w:proofErr w:type="gramStart"/>
        <w:r w:rsidRPr="004A16CF">
          <w:rPr>
            <w:rFonts w:ascii="Segoe UI" w:eastAsia="宋体" w:hAnsi="Segoe UI" w:cs="Segoe UI"/>
            <w:b/>
            <w:bCs/>
            <w:color w:val="586069"/>
            <w:kern w:val="0"/>
            <w:sz w:val="27"/>
            <w:szCs w:val="27"/>
            <w:u w:val="single"/>
          </w:rPr>
          <w:t>krukhlis</w:t>
        </w:r>
        <w:proofErr w:type="gramEnd"/>
      </w:hyperlink>
      <w:r w:rsidRPr="004A16CF">
        <w:rPr>
          <w:rFonts w:ascii="Segoe UI" w:eastAsia="宋体" w:hAnsi="Segoe UI" w:cs="Segoe UI"/>
          <w:b/>
          <w:bCs/>
          <w:color w:val="586069"/>
          <w:kern w:val="0"/>
          <w:sz w:val="27"/>
          <w:szCs w:val="27"/>
        </w:rPr>
        <w:t> commented </w:t>
      </w:r>
      <w:hyperlink r:id="rId34" w:anchor="issuecomment-474977908" w:history="1">
        <w:r w:rsidRPr="004A16CF">
          <w:rPr>
            <w:rFonts w:ascii="Segoe UI" w:eastAsia="宋体" w:hAnsi="Segoe UI" w:cs="Segoe UI"/>
            <w:b/>
            <w:bCs/>
            <w:color w:val="0000FF"/>
            <w:kern w:val="0"/>
            <w:sz w:val="27"/>
            <w:szCs w:val="27"/>
            <w:u w:val="single"/>
          </w:rPr>
          <w:t>on 21 Mar 2019</w:t>
        </w:r>
      </w:hyperlink>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Guys, the name of this library has </w:t>
            </w:r>
            <w:proofErr w:type="spellStart"/>
            <w:r w:rsidRPr="004A16CF">
              <w:rPr>
                <w:rFonts w:ascii="Segoe UI" w:eastAsia="宋体" w:hAnsi="Segoe UI" w:cs="Segoe UI"/>
                <w:b/>
                <w:bCs/>
                <w:kern w:val="0"/>
                <w:sz w:val="11"/>
              </w:rPr>
              <w:t>Ascii</w:t>
            </w:r>
            <w:proofErr w:type="spellEnd"/>
            <w:r w:rsidRPr="004A16CF">
              <w:rPr>
                <w:rFonts w:ascii="Segoe UI" w:eastAsia="宋体" w:hAnsi="Segoe UI" w:cs="Segoe UI"/>
                <w:kern w:val="0"/>
                <w:sz w:val="11"/>
                <w:szCs w:val="11"/>
              </w:rPr>
              <w:t xml:space="preserve"> suffix -- it should be sufficient to understand its main goal. 2D API is completely different functionality, requiring too much memory and CPU power. There are lots of libraries that provide it -- </w:t>
            </w:r>
            <w:proofErr w:type="spellStart"/>
            <w:r w:rsidRPr="004A16CF">
              <w:rPr>
                <w:rFonts w:ascii="Segoe UI" w:eastAsia="宋体" w:hAnsi="Segoe UI" w:cs="Segoe UI"/>
                <w:kern w:val="0"/>
                <w:sz w:val="11"/>
                <w:szCs w:val="11"/>
              </w:rPr>
              <w:t>Adafruit's</w:t>
            </w:r>
            <w:proofErr w:type="spellEnd"/>
            <w:r w:rsidRPr="004A16CF">
              <w:rPr>
                <w:rFonts w:ascii="Segoe UI" w:eastAsia="宋体" w:hAnsi="Segoe UI" w:cs="Segoe UI"/>
                <w:kern w:val="0"/>
                <w:sz w:val="11"/>
                <w:szCs w:val="11"/>
              </w:rPr>
              <w:t xml:space="preserve"> GFX, u8g, u8g 2, ssd1306, etc. SSD1306Ascii has different purpose and suits best and better than any other lib exactly these </w:t>
            </w:r>
            <w:proofErr w:type="spellStart"/>
            <w:r w:rsidRPr="004A16CF">
              <w:rPr>
                <w:rFonts w:ascii="Segoe UI" w:eastAsia="宋体" w:hAnsi="Segoe UI" w:cs="Segoe UI"/>
                <w:kern w:val="0"/>
                <w:sz w:val="11"/>
                <w:szCs w:val="11"/>
              </w:rPr>
              <w:t>Ascii</w:t>
            </w:r>
            <w:proofErr w:type="spellEnd"/>
            <w:r w:rsidRPr="004A16CF">
              <w:rPr>
                <w:rFonts w:ascii="Segoe UI" w:eastAsia="宋体" w:hAnsi="Segoe UI" w:cs="Segoe UI"/>
                <w:kern w:val="0"/>
                <w:sz w:val="11"/>
                <w:szCs w:val="11"/>
              </w:rPr>
              <w:t xml:space="preserve"> purpose only.</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11" name="图片 11" descr="@hzc11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zc1111">
                      <a:hlinkClick r:id="rId8"/>
                    </pic:cNvPr>
                    <pic:cNvPicPr>
                      <a:picLocks noChangeAspect="1" noChangeArrowheads="1"/>
                    </pic:cNvPicPr>
                  </pic:nvPicPr>
                  <pic:blipFill>
                    <a:blip r:embed="rId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9"/>
        </w:rPr>
        <w:t>Author</w:t>
      </w:r>
    </w:p>
    <w:p w:rsidR="004A16CF" w:rsidRPr="004A16CF" w:rsidRDefault="004A16CF" w:rsidP="004A16CF">
      <w:pPr>
        <w:widowControl/>
        <w:shd w:val="clear" w:color="auto" w:fill="F6F8FA"/>
        <w:spacing w:after="8"/>
        <w:jc w:val="left"/>
        <w:outlineLvl w:val="2"/>
        <w:rPr>
          <w:rFonts w:ascii="Segoe UI" w:eastAsia="宋体" w:hAnsi="Segoe UI" w:cs="Segoe UI"/>
          <w:b/>
          <w:bCs/>
          <w:color w:val="586069"/>
          <w:kern w:val="0"/>
          <w:sz w:val="27"/>
          <w:szCs w:val="27"/>
        </w:rPr>
      </w:pPr>
      <w:hyperlink r:id="rId35" w:history="1">
        <w:proofErr w:type="gramStart"/>
        <w:r w:rsidRPr="004A16CF">
          <w:rPr>
            <w:rFonts w:ascii="Segoe UI" w:eastAsia="宋体" w:hAnsi="Segoe UI" w:cs="Segoe UI"/>
            <w:b/>
            <w:bCs/>
            <w:color w:val="586069"/>
            <w:kern w:val="0"/>
            <w:sz w:val="27"/>
            <w:szCs w:val="27"/>
            <w:u w:val="single"/>
          </w:rPr>
          <w:t>hzc1111</w:t>
        </w:r>
        <w:proofErr w:type="gramEnd"/>
      </w:hyperlink>
      <w:r w:rsidRPr="004A16CF">
        <w:rPr>
          <w:rFonts w:ascii="Segoe UI" w:eastAsia="宋体" w:hAnsi="Segoe UI" w:cs="Segoe UI"/>
          <w:b/>
          <w:bCs/>
          <w:color w:val="586069"/>
          <w:kern w:val="0"/>
          <w:sz w:val="27"/>
          <w:szCs w:val="27"/>
        </w:rPr>
        <w:t> commented </w:t>
      </w:r>
      <w:hyperlink r:id="rId36" w:anchor="issuecomment-475080208" w:history="1">
        <w:r w:rsidRPr="004A16CF">
          <w:rPr>
            <w:rFonts w:ascii="Segoe UI" w:eastAsia="宋体" w:hAnsi="Segoe UI" w:cs="Segoe UI"/>
            <w:b/>
            <w:bCs/>
            <w:color w:val="0000FF"/>
            <w:kern w:val="0"/>
            <w:sz w:val="27"/>
            <w:szCs w:val="27"/>
            <w:u w:val="single"/>
          </w:rPr>
          <w:t>on 21 Mar 2019</w:t>
        </w:r>
      </w:hyperlink>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Indeed, this library is simple and practical in displaying the </w:t>
            </w:r>
            <w:proofErr w:type="spellStart"/>
            <w:r w:rsidRPr="004A16CF">
              <w:rPr>
                <w:rFonts w:ascii="Segoe UI" w:eastAsia="宋体" w:hAnsi="Segoe UI" w:cs="Segoe UI"/>
                <w:kern w:val="0"/>
                <w:sz w:val="11"/>
                <w:szCs w:val="11"/>
              </w:rPr>
              <w:t>Ascii</w:t>
            </w:r>
            <w:proofErr w:type="spellEnd"/>
            <w:r w:rsidRPr="004A16CF">
              <w:rPr>
                <w:rFonts w:ascii="Segoe UI" w:eastAsia="宋体" w:hAnsi="Segoe UI" w:cs="Segoe UI"/>
                <w:kern w:val="0"/>
                <w:sz w:val="11"/>
                <w:szCs w:val="11"/>
              </w:rPr>
              <w:t>, the grammar is simple and clear, which is why I want to improve on it. In any case, this is a learning process, thank you for your reply.</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12" name="图片 12" descr="@IAmOr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AmOrion">
                      <a:hlinkClick r:id="rId37"/>
                    </pic:cNvPr>
                    <pic:cNvPicPr>
                      <a:picLocks noChangeAspect="1" noChangeArrowheads="1"/>
                    </pic:cNvPicPr>
                  </pic:nvPicPr>
                  <pic:blipFill>
                    <a:blip r:embed="rId38"/>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hyperlink r:id="rId39" w:history="1">
        <w:r w:rsidRPr="004A16CF">
          <w:rPr>
            <w:rFonts w:ascii="Segoe UI" w:eastAsia="宋体" w:hAnsi="Segoe UI" w:cs="Segoe UI"/>
            <w:b/>
            <w:bCs/>
            <w:color w:val="586069"/>
            <w:kern w:val="0"/>
            <w:sz w:val="27"/>
            <w:szCs w:val="27"/>
            <w:u w:val="single"/>
          </w:rPr>
          <w:t>IAmOrion</w:t>
        </w:r>
      </w:hyperlink>
      <w:r w:rsidRPr="004A16CF">
        <w:rPr>
          <w:rFonts w:ascii="Segoe UI" w:eastAsia="宋体" w:hAnsi="Segoe UI" w:cs="Segoe UI"/>
          <w:b/>
          <w:bCs/>
          <w:color w:val="586069"/>
          <w:kern w:val="0"/>
          <w:sz w:val="27"/>
          <w:szCs w:val="27"/>
        </w:rPr>
        <w:t> commented </w:t>
      </w:r>
      <w:hyperlink r:id="rId40" w:anchor="issuecomment-475506478" w:history="1">
        <w:r w:rsidRPr="004A16CF">
          <w:rPr>
            <w:rFonts w:ascii="Segoe UI" w:eastAsia="宋体" w:hAnsi="Segoe UI" w:cs="Segoe UI"/>
            <w:b/>
            <w:bCs/>
            <w:color w:val="0000FF"/>
            <w:kern w:val="0"/>
            <w:sz w:val="27"/>
            <w:szCs w:val="27"/>
            <w:u w:val="single"/>
          </w:rPr>
          <w:t>on 22 Mar 2019</w:t>
        </w:r>
      </w:hyperlink>
      <w:r w:rsidRPr="004A16CF">
        <w:rPr>
          <w:rFonts w:ascii="Segoe UI" w:eastAsia="宋体" w:hAnsi="Segoe UI" w:cs="Segoe UI"/>
          <w:b/>
          <w:bCs/>
          <w:color w:val="586069"/>
          <w:kern w:val="0"/>
          <w:sz w:val="27"/>
          <w:szCs w:val="27"/>
        </w:rPr>
        <w:t> •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proofErr w:type="gramStart"/>
      <w:r w:rsidRPr="004A16CF">
        <w:rPr>
          <w:rFonts w:ascii="Segoe UI" w:eastAsia="宋体" w:hAnsi="Segoe UI" w:cs="Segoe UI"/>
          <w:b/>
          <w:bCs/>
          <w:color w:val="586069"/>
          <w:kern w:val="0"/>
          <w:sz w:val="27"/>
          <w:szCs w:val="27"/>
        </w:rPr>
        <w:t>edited</w:t>
      </w:r>
      <w:proofErr w:type="gramEnd"/>
      <w:r w:rsidRPr="004A16CF">
        <w:rPr>
          <w:rFonts w:ascii="Segoe UI" w:eastAsia="宋体" w:hAnsi="Segoe UI" w:cs="Segoe UI"/>
          <w:b/>
          <w:bCs/>
          <w:color w:val="586069"/>
          <w:kern w:val="0"/>
          <w:sz w:val="27"/>
          <w:szCs w:val="27"/>
        </w:rPr>
        <w:t> </w:t>
      </w:r>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del w:id="0" w:author="Unknown">
              <w:r w:rsidRPr="004A16CF">
                <w:rPr>
                  <w:rFonts w:ascii="Segoe UI" w:eastAsia="宋体" w:hAnsi="Segoe UI" w:cs="Segoe UI"/>
                  <w:kern w:val="0"/>
                  <w:sz w:val="11"/>
                  <w:szCs w:val="11"/>
                </w:rPr>
                <w:fldChar w:fldCharType="begin"/>
              </w:r>
            </w:del>
            <w:r w:rsidRPr="004A16CF">
              <w:rPr>
                <w:rFonts w:ascii="Segoe UI" w:eastAsia="宋体" w:hAnsi="Segoe UI" w:cs="Segoe UI"/>
                <w:kern w:val="0"/>
                <w:sz w:val="11"/>
                <w:szCs w:val="11"/>
              </w:rPr>
              <w:instrText xml:space="preserve"> HYPERLINK "https://github.com/DirtyEngineer" </w:instrText>
            </w:r>
            <w:r w:rsidRPr="004A16CF">
              <w:rPr>
                <w:rFonts w:ascii="Segoe UI" w:eastAsia="宋体" w:hAnsi="Segoe UI" w:cs="Segoe UI"/>
                <w:kern w:val="0"/>
                <w:sz w:val="11"/>
                <w:szCs w:val="11"/>
              </w:rPr>
              <w:fldChar w:fldCharType="separate"/>
            </w:r>
            <w:r w:rsidRPr="004A16CF">
              <w:rPr>
                <w:rFonts w:ascii="Segoe UI" w:eastAsia="宋体" w:hAnsi="Segoe UI" w:cs="Segoe UI"/>
                <w:b/>
                <w:bCs/>
                <w:color w:val="24292E"/>
                <w:kern w:val="0"/>
                <w:sz w:val="11"/>
                <w:u w:val="single"/>
              </w:rPr>
              <w:t>@DirtyEngineer</w:t>
            </w:r>
            <w:r w:rsidRPr="004A16CF">
              <w:rPr>
                <w:rFonts w:ascii="Segoe UI" w:eastAsia="宋体" w:hAnsi="Segoe UI" w:cs="Segoe UI"/>
                <w:kern w:val="0"/>
                <w:sz w:val="11"/>
                <w:szCs w:val="11"/>
              </w:rPr>
              <w:fldChar w:fldCharType="end"/>
            </w:r>
            <w:r w:rsidRPr="004A16CF">
              <w:rPr>
                <w:rFonts w:ascii="Segoe UI" w:eastAsia="宋体" w:hAnsi="Segoe UI" w:cs="Segoe UI"/>
                <w:kern w:val="0"/>
                <w:sz w:val="11"/>
                <w:szCs w:val="11"/>
              </w:rPr>
              <w:t> Would you share you example code?</w:t>
            </w:r>
            <w:r w:rsidRPr="004A16CF">
              <w:rPr>
                <w:rFonts w:ascii="Segoe UI" w:eastAsia="宋体" w:hAnsi="Segoe UI" w:cs="Segoe UI"/>
                <w:kern w:val="0"/>
                <w:sz w:val="11"/>
                <w:szCs w:val="11"/>
              </w:rPr>
              <w:br/>
            </w:r>
            <w:del w:id="1" w:author="Unknown">
              <w:r w:rsidRPr="004A16CF">
                <w:rPr>
                  <w:rFonts w:ascii="Segoe UI" w:eastAsia="宋体" w:hAnsi="Segoe UI" w:cs="Segoe UI"/>
                  <w:kern w:val="0"/>
                  <w:sz w:val="11"/>
                  <w:szCs w:val="11"/>
                </w:rPr>
                <w:delText>Also, I feel like I'm being super stupid, but, I have an image that's 128x64 (Technically, I could make it 64x64 but would want it centered)... how do I adapt your code?</w:delText>
              </w:r>
            </w:del>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I </w:t>
            </w:r>
            <w:proofErr w:type="spellStart"/>
            <w:r w:rsidRPr="004A16CF">
              <w:rPr>
                <w:rFonts w:ascii="Segoe UI" w:eastAsia="宋体" w:hAnsi="Segoe UI" w:cs="Segoe UI"/>
                <w:kern w:val="0"/>
                <w:sz w:val="11"/>
                <w:szCs w:val="11"/>
              </w:rPr>
              <w:t>realised</w:t>
            </w:r>
            <w:proofErr w:type="spellEnd"/>
            <w:r w:rsidRPr="004A16CF">
              <w:rPr>
                <w:rFonts w:ascii="Segoe UI" w:eastAsia="宋体" w:hAnsi="Segoe UI" w:cs="Segoe UI"/>
                <w:kern w:val="0"/>
                <w:sz w:val="11"/>
                <w:szCs w:val="11"/>
              </w:rPr>
              <w:t xml:space="preserve"> your code requires the image to be done VERTICALLY... but other than that I just can't figure it out and I know it's </w:t>
            </w:r>
            <w:proofErr w:type="spellStart"/>
            <w:r w:rsidRPr="004A16CF">
              <w:rPr>
                <w:rFonts w:ascii="Segoe UI" w:eastAsia="宋体" w:hAnsi="Segoe UI" w:cs="Segoe UI"/>
                <w:kern w:val="0"/>
                <w:sz w:val="11"/>
                <w:szCs w:val="11"/>
              </w:rPr>
              <w:t>gonna</w:t>
            </w:r>
            <w:proofErr w:type="spellEnd"/>
            <w:r w:rsidRPr="004A16CF">
              <w:rPr>
                <w:rFonts w:ascii="Segoe UI" w:eastAsia="宋体" w:hAnsi="Segoe UI" w:cs="Segoe UI"/>
                <w:kern w:val="0"/>
                <w:sz w:val="11"/>
                <w:szCs w:val="11"/>
              </w:rPr>
              <w:t xml:space="preserve"> be me being dumb (I'll blame it on a senior moment).</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Best I've got so far is (I </w:t>
            </w:r>
            <w:proofErr w:type="spellStart"/>
            <w:r w:rsidRPr="004A16CF">
              <w:rPr>
                <w:rFonts w:ascii="Segoe UI" w:eastAsia="宋体" w:hAnsi="Segoe UI" w:cs="Segoe UI"/>
                <w:kern w:val="0"/>
                <w:sz w:val="11"/>
                <w:szCs w:val="11"/>
              </w:rPr>
              <w:t>realise</w:t>
            </w:r>
            <w:proofErr w:type="spellEnd"/>
            <w:r w:rsidRPr="004A16CF">
              <w:rPr>
                <w:rFonts w:ascii="Segoe UI" w:eastAsia="宋体" w:hAnsi="Segoe UI" w:cs="Segoe UI"/>
                <w:kern w:val="0"/>
                <w:sz w:val="11"/>
                <w:szCs w:val="11"/>
              </w:rPr>
              <w:t xml:space="preserve"> I've "broken" it already so to speak but no matter what I tried, it wouldn't show right):</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[I Removed the code I had posted - I was tired, I </w:t>
            </w:r>
            <w:proofErr w:type="spellStart"/>
            <w:r w:rsidRPr="004A16CF">
              <w:rPr>
                <w:rFonts w:ascii="Segoe UI" w:eastAsia="宋体" w:hAnsi="Segoe UI" w:cs="Segoe UI"/>
                <w:kern w:val="0"/>
                <w:sz w:val="11"/>
                <w:szCs w:val="11"/>
              </w:rPr>
              <w:t>realised</w:t>
            </w:r>
            <w:proofErr w:type="spellEnd"/>
            <w:r w:rsidRPr="004A16CF">
              <w:rPr>
                <w:rFonts w:ascii="Segoe UI" w:eastAsia="宋体" w:hAnsi="Segoe UI" w:cs="Segoe UI"/>
                <w:kern w:val="0"/>
                <w:sz w:val="11"/>
                <w:szCs w:val="11"/>
              </w:rPr>
              <w:t xml:space="preserve"> the error!]</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Side Note: I </w:t>
            </w:r>
            <w:r w:rsidRPr="004A16CF">
              <w:rPr>
                <w:rFonts w:ascii="Segoe UI" w:eastAsia="宋体" w:hAnsi="Segoe UI" w:cs="Segoe UI"/>
                <w:i/>
                <w:iCs/>
                <w:kern w:val="0"/>
                <w:sz w:val="11"/>
              </w:rPr>
              <w:t>really</w:t>
            </w:r>
            <w:r w:rsidRPr="004A16CF">
              <w:rPr>
                <w:rFonts w:ascii="Segoe UI" w:eastAsia="宋体" w:hAnsi="Segoe UI" w:cs="Segoe UI"/>
                <w:kern w:val="0"/>
                <w:sz w:val="11"/>
                <w:szCs w:val="11"/>
              </w:rPr>
              <w:t> want that as a "</w:t>
            </w:r>
            <w:proofErr w:type="spellStart"/>
            <w:r w:rsidRPr="004A16CF">
              <w:rPr>
                <w:rFonts w:ascii="Segoe UI" w:eastAsia="宋体" w:hAnsi="Segoe UI" w:cs="Segoe UI"/>
                <w:kern w:val="0"/>
                <w:sz w:val="11"/>
                <w:szCs w:val="11"/>
              </w:rPr>
              <w:t>splashscreen</w:t>
            </w:r>
            <w:proofErr w:type="spellEnd"/>
            <w:r w:rsidRPr="004A16CF">
              <w:rPr>
                <w:rFonts w:ascii="Segoe UI" w:eastAsia="宋体" w:hAnsi="Segoe UI" w:cs="Segoe UI"/>
                <w:kern w:val="0"/>
                <w:sz w:val="11"/>
                <w:szCs w:val="11"/>
              </w:rPr>
              <w:t>" kind of thing &amp; would love to have it slide into view like your video (from top or bottom in my case though)</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lastRenderedPageBreak/>
              <w:t>I'm an idiot - I just twigged you're using byte in you counter which maxes out at 255, which is why my logo wasn't working (1024 length)...</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r = 0; // Start row - Modify as needed</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c = 0; // Start </w:t>
            </w:r>
            <w:proofErr w:type="spellStart"/>
            <w:r w:rsidRPr="004A16CF">
              <w:rPr>
                <w:rFonts w:ascii="Consolas" w:eastAsia="宋体" w:hAnsi="Consolas" w:cs="宋体"/>
                <w:kern w:val="0"/>
                <w:sz w:val="9"/>
              </w:rPr>
              <w:t>col</w:t>
            </w:r>
            <w:proofErr w:type="spellEnd"/>
            <w:r w:rsidRPr="004A16CF">
              <w:rPr>
                <w:rFonts w:ascii="Consolas" w:eastAsia="宋体" w:hAnsi="Consolas" w:cs="宋体"/>
                <w:kern w:val="0"/>
                <w:sz w:val="9"/>
              </w:rPr>
              <w:t xml:space="preserve"> - Modify as needed</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int</w:t>
            </w:r>
            <w:proofErr w:type="spellEnd"/>
            <w:r w:rsidRPr="004A16CF">
              <w:rPr>
                <w:rFonts w:ascii="Consolas" w:eastAsia="宋体" w:hAnsi="Consolas" w:cs="宋体"/>
                <w:kern w:val="0"/>
                <w:sz w:val="9"/>
              </w:rPr>
              <w:t xml:space="preserve"> a = 0; // Position in array - Don't change</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b = 0; b &lt; 8; b++)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display.setCursor</w:t>
            </w:r>
            <w:proofErr w:type="spellEnd"/>
            <w:r w:rsidRPr="004A16CF">
              <w:rPr>
                <w:rFonts w:ascii="Consolas" w:eastAsia="宋体" w:hAnsi="Consolas" w:cs="宋体"/>
                <w:kern w:val="0"/>
                <w:sz w:val="9"/>
              </w:rPr>
              <w:t xml:space="preserve"> (c,(</w:t>
            </w:r>
            <w:proofErr w:type="spellStart"/>
            <w:r w:rsidRPr="004A16CF">
              <w:rPr>
                <w:rFonts w:ascii="Consolas" w:eastAsia="宋体" w:hAnsi="Consolas" w:cs="宋体"/>
                <w:kern w:val="0"/>
                <w:sz w:val="9"/>
              </w:rPr>
              <w:t>r+b</w:t>
            </w:r>
            <w:proofErr w:type="spellEnd"/>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w:t>
            </w:r>
            <w:proofErr w:type="spellStart"/>
            <w:r w:rsidRPr="004A16CF">
              <w:rPr>
                <w:rFonts w:ascii="Consolas" w:eastAsia="宋体" w:hAnsi="Consolas" w:cs="宋体"/>
                <w:kern w:val="0"/>
                <w:sz w:val="9"/>
              </w:rPr>
              <w:t>int</w:t>
            </w:r>
            <w:proofErr w:type="spellEnd"/>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 0;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&lt; 128;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display.ssd1306WriteRam(</w:t>
            </w:r>
            <w:proofErr w:type="spellStart"/>
            <w:r w:rsidRPr="004A16CF">
              <w:rPr>
                <w:rFonts w:ascii="Consolas" w:eastAsia="宋体" w:hAnsi="Consolas" w:cs="宋体"/>
                <w:kern w:val="0"/>
                <w:sz w:val="9"/>
              </w:rPr>
              <w:t>pgm_read_byte</w:t>
            </w:r>
            <w:proofErr w:type="spellEnd"/>
            <w:r w:rsidRPr="004A16CF">
              <w:rPr>
                <w:rFonts w:ascii="Consolas" w:eastAsia="宋体" w:hAnsi="Consolas" w:cs="宋体"/>
                <w:kern w:val="0"/>
                <w:sz w:val="9"/>
              </w:rPr>
              <w:t>(&amp;</w:t>
            </w:r>
            <w:proofErr w:type="spellStart"/>
            <w:r w:rsidRPr="004A16CF">
              <w:rPr>
                <w:rFonts w:ascii="Consolas" w:eastAsia="宋体" w:hAnsi="Consolas" w:cs="宋体"/>
                <w:kern w:val="0"/>
                <w:sz w:val="9"/>
              </w:rPr>
              <w:t>BMWLogo</w:t>
            </w:r>
            <w:proofErr w:type="spellEnd"/>
            <w:r w:rsidRPr="004A16CF">
              <w:rPr>
                <w:rFonts w:ascii="Consolas" w:eastAsia="宋体" w:hAnsi="Consolas" w:cs="宋体"/>
                <w:kern w:val="0"/>
                <w:sz w:val="9"/>
              </w:rPr>
              <w:t>[a]));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pacing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It works now!</w:t>
            </w:r>
          </w:p>
        </w:tc>
      </w:tr>
    </w:tbl>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lastRenderedPageBreak/>
        <w:drawing>
          <wp:inline distT="0" distB="0" distL="0" distR="0">
            <wp:extent cx="381000" cy="381000"/>
            <wp:effectExtent l="19050" t="0" r="0" b="0"/>
            <wp:docPr id="13" name="图片 13" descr="@DirtyEngine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tyEngineer">
                      <a:hlinkClick r:id="rId16"/>
                    </pic:cNvPr>
                    <pic:cNvPicPr>
                      <a:picLocks noChangeAspect="1" noChangeArrowheads="1"/>
                    </pic:cNvPicPr>
                  </pic:nvPicPr>
                  <pic:blipFill>
                    <a:blip r:embed="rId15"/>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hyperlink r:id="rId41" w:history="1">
        <w:r w:rsidRPr="004A16CF">
          <w:rPr>
            <w:rFonts w:ascii="Segoe UI" w:eastAsia="宋体" w:hAnsi="Segoe UI" w:cs="Segoe UI"/>
            <w:b/>
            <w:bCs/>
            <w:color w:val="586069"/>
            <w:kern w:val="0"/>
            <w:sz w:val="27"/>
            <w:szCs w:val="27"/>
            <w:u w:val="single"/>
          </w:rPr>
          <w:t>DirtyEngineer</w:t>
        </w:r>
      </w:hyperlink>
      <w:r w:rsidRPr="004A16CF">
        <w:rPr>
          <w:rFonts w:ascii="Segoe UI" w:eastAsia="宋体" w:hAnsi="Segoe UI" w:cs="Segoe UI"/>
          <w:b/>
          <w:bCs/>
          <w:color w:val="586069"/>
          <w:kern w:val="0"/>
          <w:sz w:val="27"/>
          <w:szCs w:val="27"/>
        </w:rPr>
        <w:t> commented </w:t>
      </w:r>
      <w:hyperlink r:id="rId42" w:anchor="issuecomment-475522576" w:history="1">
        <w:r w:rsidRPr="004A16CF">
          <w:rPr>
            <w:rFonts w:ascii="Segoe UI" w:eastAsia="宋体" w:hAnsi="Segoe UI" w:cs="Segoe UI"/>
            <w:b/>
            <w:bCs/>
            <w:color w:val="0000FF"/>
            <w:kern w:val="0"/>
            <w:sz w:val="27"/>
            <w:szCs w:val="27"/>
            <w:u w:val="single"/>
          </w:rPr>
          <w:t>on 22 Mar 2019</w:t>
        </w:r>
      </w:hyperlink>
      <w:r w:rsidRPr="004A16CF">
        <w:rPr>
          <w:rFonts w:ascii="Segoe UI" w:eastAsia="宋体" w:hAnsi="Segoe UI" w:cs="Segoe UI"/>
          <w:b/>
          <w:bCs/>
          <w:color w:val="586069"/>
          <w:kern w:val="0"/>
          <w:sz w:val="27"/>
          <w:szCs w:val="27"/>
        </w:rPr>
        <w:t> • </w:t>
      </w:r>
    </w:p>
    <w:p w:rsidR="004A16CF" w:rsidRPr="004A16CF" w:rsidRDefault="004A16CF" w:rsidP="004A16CF">
      <w:pPr>
        <w:widowControl/>
        <w:shd w:val="clear" w:color="auto" w:fill="F6F8FA"/>
        <w:spacing w:after="8"/>
        <w:jc w:val="left"/>
        <w:outlineLvl w:val="2"/>
        <w:rPr>
          <w:rFonts w:ascii="宋体" w:eastAsia="宋体" w:hAnsi="宋体" w:cs="宋体"/>
          <w:b/>
          <w:bCs/>
          <w:kern w:val="0"/>
          <w:sz w:val="27"/>
          <w:szCs w:val="27"/>
        </w:rPr>
      </w:pPr>
      <w:proofErr w:type="gramStart"/>
      <w:r w:rsidRPr="004A16CF">
        <w:rPr>
          <w:rFonts w:ascii="Segoe UI" w:eastAsia="宋体" w:hAnsi="Segoe UI" w:cs="Segoe UI"/>
          <w:b/>
          <w:bCs/>
          <w:color w:val="586069"/>
          <w:kern w:val="0"/>
          <w:sz w:val="27"/>
          <w:szCs w:val="27"/>
        </w:rPr>
        <w:t>edited</w:t>
      </w:r>
      <w:proofErr w:type="gramEnd"/>
      <w:r w:rsidRPr="004A16CF">
        <w:rPr>
          <w:rFonts w:ascii="Segoe UI" w:eastAsia="宋体" w:hAnsi="Segoe UI" w:cs="Segoe UI"/>
          <w:b/>
          <w:bCs/>
          <w:color w:val="586069"/>
          <w:kern w:val="0"/>
          <w:sz w:val="27"/>
          <w:szCs w:val="27"/>
        </w:rPr>
        <w:t> </w:t>
      </w:r>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hyperlink r:id="rId43" w:history="1">
              <w:r w:rsidRPr="004A16CF">
                <w:rPr>
                  <w:rFonts w:ascii="Segoe UI" w:eastAsia="宋体" w:hAnsi="Segoe UI" w:cs="Segoe UI"/>
                  <w:b/>
                  <w:bCs/>
                  <w:color w:val="24292E"/>
                  <w:kern w:val="0"/>
                  <w:sz w:val="11"/>
                  <w:u w:val="single"/>
                </w:rPr>
                <w:t>@IAmOrion</w:t>
              </w:r>
            </w:hyperlink>
            <w:r w:rsidRPr="004A16CF">
              <w:rPr>
                <w:rFonts w:ascii="Segoe UI" w:eastAsia="宋体" w:hAnsi="Segoe UI" w:cs="Segoe UI"/>
                <w:kern w:val="0"/>
                <w:sz w:val="11"/>
                <w:szCs w:val="11"/>
              </w:rPr>
              <w:t xml:space="preserve"> Glad you picked up on the byte counter problem. Scrolling the image sideways is pretty simple with this library. Just add another for loop for the "c" variable. (Oh and be sure to use </w:t>
            </w:r>
            <w:proofErr w:type="spellStart"/>
            <w:r w:rsidRPr="004A16CF">
              <w:rPr>
                <w:rFonts w:ascii="Segoe UI" w:eastAsia="宋体" w:hAnsi="Segoe UI" w:cs="Segoe UI"/>
                <w:kern w:val="0"/>
                <w:sz w:val="11"/>
                <w:szCs w:val="11"/>
              </w:rPr>
              <w:t>oled</w:t>
            </w:r>
            <w:proofErr w:type="spellEnd"/>
            <w:r w:rsidRPr="004A16CF">
              <w:rPr>
                <w:rFonts w:ascii="Segoe UI" w:eastAsia="宋体" w:hAnsi="Segoe UI" w:cs="Segoe UI"/>
                <w:kern w:val="0"/>
                <w:sz w:val="11"/>
                <w:szCs w:val="11"/>
              </w:rPr>
              <w:t>. instead of display.)</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c = 127; c &gt; 32; c--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byte r = 0; // Start row - Modify as needed</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int</w:t>
            </w:r>
            <w:proofErr w:type="spellEnd"/>
            <w:r w:rsidRPr="004A16CF">
              <w:rPr>
                <w:rFonts w:ascii="Consolas" w:eastAsia="宋体" w:hAnsi="Consolas" w:cs="宋体"/>
                <w:kern w:val="0"/>
                <w:sz w:val="9"/>
              </w:rPr>
              <w:t xml:space="preserve"> a = 0; // Position in array - Don't change</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b = 0; b &lt; 8; b++)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roofErr w:type="spellStart"/>
            <w:r w:rsidRPr="004A16CF">
              <w:rPr>
                <w:rFonts w:ascii="Consolas" w:eastAsia="宋体" w:hAnsi="Consolas" w:cs="宋体"/>
                <w:kern w:val="0"/>
                <w:sz w:val="9"/>
              </w:rPr>
              <w:t>oled.setCursor</w:t>
            </w:r>
            <w:proofErr w:type="spellEnd"/>
            <w:r w:rsidRPr="004A16CF">
              <w:rPr>
                <w:rFonts w:ascii="Consolas" w:eastAsia="宋体" w:hAnsi="Consolas" w:cs="宋体"/>
                <w:kern w:val="0"/>
                <w:sz w:val="9"/>
              </w:rPr>
              <w:t xml:space="preserve"> (c,(</w:t>
            </w:r>
            <w:proofErr w:type="spellStart"/>
            <w:r w:rsidRPr="004A16CF">
              <w:rPr>
                <w:rFonts w:ascii="Consolas" w:eastAsia="宋体" w:hAnsi="Consolas" w:cs="宋体"/>
                <w:kern w:val="0"/>
                <w:sz w:val="9"/>
              </w:rPr>
              <w:t>r+b</w:t>
            </w:r>
            <w:proofErr w:type="spellEnd"/>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for (byte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 0;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xml:space="preserve"> &lt; 64; </w:t>
            </w:r>
            <w:proofErr w:type="spellStart"/>
            <w:r w:rsidRPr="004A16CF">
              <w:rPr>
                <w:rFonts w:ascii="Consolas" w:eastAsia="宋体" w:hAnsi="Consolas" w:cs="宋体"/>
                <w:kern w:val="0"/>
                <w:sz w:val="9"/>
              </w:rPr>
              <w:t>i</w:t>
            </w:r>
            <w:proofErr w:type="spellEnd"/>
            <w:r w:rsidRPr="004A16CF">
              <w:rPr>
                <w:rFonts w:ascii="Consolas" w:eastAsia="宋体" w:hAnsi="Consolas" w:cs="宋体"/>
                <w:kern w:val="0"/>
                <w:sz w:val="9"/>
              </w:rPr>
              <w:t>++)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oled.ssd1306WriteRam(</w:t>
            </w:r>
            <w:proofErr w:type="spellStart"/>
            <w:r w:rsidRPr="004A16CF">
              <w:rPr>
                <w:rFonts w:ascii="Consolas" w:eastAsia="宋体" w:hAnsi="Consolas" w:cs="宋体"/>
                <w:kern w:val="0"/>
                <w:sz w:val="9"/>
              </w:rPr>
              <w:t>pgm_read_byte</w:t>
            </w:r>
            <w:proofErr w:type="spellEnd"/>
            <w:r w:rsidRPr="004A16CF">
              <w:rPr>
                <w:rFonts w:ascii="Consolas" w:eastAsia="宋体" w:hAnsi="Consolas" w:cs="宋体"/>
                <w:kern w:val="0"/>
                <w:sz w:val="9"/>
              </w:rPr>
              <w:t>(&amp;</w:t>
            </w:r>
            <w:proofErr w:type="spellStart"/>
            <w:r w:rsidRPr="004A16CF">
              <w:rPr>
                <w:rFonts w:ascii="Consolas" w:eastAsia="宋体" w:hAnsi="Consolas" w:cs="宋体"/>
                <w:kern w:val="0"/>
                <w:sz w:val="9"/>
              </w:rPr>
              <w:t>BMWLogo</w:t>
            </w:r>
            <w:proofErr w:type="spellEnd"/>
            <w:r w:rsidRPr="004A16CF">
              <w:rPr>
                <w:rFonts w:ascii="Consolas" w:eastAsia="宋体" w:hAnsi="Consolas" w:cs="宋体"/>
                <w:kern w:val="0"/>
                <w:sz w:val="9"/>
              </w:rPr>
              <w:t>[a]));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a++;</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Notice the c variable is decreasing? The image will slide in from the right to left. The library ignores any data written past column 127 and will truncate the image so it slides in smoothly. If you were to go from left to right you would have to display the entire image as you can't have a negative column start point. You don't notice it much with smaller images but yours is half the screen so it doesn't look right. You could probably get fancy with reading the array in progressively larger chunks until the full image is shown and then increment the column position but that's for another day.</w:t>
            </w:r>
          </w:p>
          <w:p w:rsidR="004A16CF" w:rsidRPr="004A16CF" w:rsidRDefault="004A16CF" w:rsidP="004A16CF">
            <w:pPr>
              <w:widowControl/>
              <w:spacing w:after="120"/>
              <w:jc w:val="left"/>
              <w:rPr>
                <w:rFonts w:ascii="Segoe UI" w:eastAsia="宋体" w:hAnsi="Segoe UI" w:cs="Segoe UI"/>
                <w:kern w:val="0"/>
                <w:sz w:val="11"/>
                <w:szCs w:val="11"/>
              </w:rPr>
            </w:pPr>
            <w:r w:rsidRPr="004A16CF">
              <w:rPr>
                <w:rFonts w:ascii="Segoe UI" w:eastAsia="宋体" w:hAnsi="Segoe UI" w:cs="Segoe UI"/>
                <w:kern w:val="0"/>
                <w:sz w:val="11"/>
                <w:szCs w:val="11"/>
              </w:rPr>
              <w:t xml:space="preserve">You'll need to truncate our image for the above code to work. I quick and dirty commented out the </w:t>
            </w:r>
            <w:r w:rsidRPr="004A16CF">
              <w:rPr>
                <w:rFonts w:ascii="Segoe UI" w:eastAsia="宋体" w:hAnsi="Segoe UI" w:cs="Segoe UI"/>
                <w:kern w:val="0"/>
                <w:sz w:val="11"/>
                <w:szCs w:val="11"/>
              </w:rPr>
              <w:lastRenderedPageBreak/>
              <w:t>unneeded portions.</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const byte </w:t>
            </w:r>
            <w:proofErr w:type="spellStart"/>
            <w:r w:rsidRPr="004A16CF">
              <w:rPr>
                <w:rFonts w:ascii="Consolas" w:eastAsia="宋体" w:hAnsi="Consolas" w:cs="宋体"/>
                <w:kern w:val="0"/>
                <w:sz w:val="9"/>
              </w:rPr>
              <w:t>BMWLogo</w:t>
            </w:r>
            <w:proofErr w:type="spellEnd"/>
            <w:r w:rsidRPr="004A16CF">
              <w:rPr>
                <w:rFonts w:ascii="Consolas" w:eastAsia="宋体" w:hAnsi="Consolas" w:cs="宋体"/>
                <w:kern w:val="0"/>
                <w:sz w:val="9"/>
              </w:rPr>
              <w:t>[1024] PROGMEM =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0x80, 0x80,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0x40, 0x60, 0x20, 0x30, 0x10, 0x10, 0x08, 0x08, 0x08, 0x04, 0x04, 0x04, 0xf4, 0x74, 0xc4, 0x04,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0x04, 0xe4, 0x74, 0xf4, 0x04, 0x04, 0x04, 0x08, 0x08, 0x08, 0x10, 0x10, 0x30, 0x20, 0x60, 0x40,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0x80, 0x80,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0xc0, 0x60, 0x10, 0x48, 0xe4, 0x92, 0x89, 0xc9, 0x78,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0x20, 0xe0, 0xc0, 0x00, 0x00, 0x00, 0x80, 0x80, 0x40, 0x40, 0x20, 0x20, 0x27, 0x20, 0x21, 0x27,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0xa7, 0xe1, 0xe0, 0xa7, 0xa0, 0xe0, 0xc0, 0x40, 0x80, 0x80, 0x00, 0x00, 0x00, 0x00, 0xc0, 0xe0,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0x98, 0x4d, 0x41, 0xe2, 0x64, 0x08, 0x10, 0x60, 0xc0,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0xc0, 0x38, 0x0e, 0x03, 0x00, 0x00, 0x00, 0x00, 0x00, 0x01, 0x03, 0x06, 0xc4,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0x32, 0x19, 0x0c, 0x06, 0x03, 0x01,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0xff, 0xff, 0xff, 0xff, 0xff, 0xff, 0xff, 0xff, 0xff, 0xfe, 0xfd, 0xfb, 0xfe, 0xec, 0xd9, 0xb1,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0xc0, 0x0c, 0x0f, 0x05, 0x06, 0x02, 0x03, 0x01, 0x00, 0x03, 0x0e, 0x38, 0xc0,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0x00, 0x00, 0x00, 0x00, 0x00, 0x00, 0x00, 0x00, 0x00, 0x00, 0x00, 0x00, 0x00, 0x00, 0x00, 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0xfe, 0x01, 0x00, 0x00, 0x00, 0x00, 0x00, 0x00, 0x00, 0x00, 0x00, 0xfc, 0x03,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0x7f, 0xff, 0xff, 0xff, 0xff, 0xff, 0xff, 0xff, 0xff, 0xff, 0xff, 0xff, 0xff, 0xff, 0xff, 0xff,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0xfc, 0x67, 0xfc, 0x00, 0x00, 0x00, 0x00, 0x00, 0x00, 0x00, 0x00, 0x00, 0x01, 0xfe,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0x00, 0x00, 0x00, 0x00, 0x00, 0x00, 0x00, 0x00, 0x00, 0x00, 0x00, 0x00, 0x00, 0x00, 0x00, 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0x7f, 0x80, 0x00, 0x00, 0x00, 0x00, 0x00, 0x00, 0x00, 0x00, 0x00, 0x3f, 0xe6, 0x7f,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0xff, 0xff, 0xff, 0xff, 0xff, 0xff, 0xff, 0xff, 0xff, 0xff, 0xff, 0xff, 0xff, 0xff, 0xff, 0xfe,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lastRenderedPageBreak/>
              <w:t xml:space="preserve">  0x00, 0xe0, 0x3f, 0x00, 0x00, 0x00, 0x00, 0x00, 0x00, 0x00, 0x00, 0x00, 0x80, 0x7f,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0x03, 0x1c, 0x70, 0xc0, 0x00, 0x00, 0x00, 0x00, 0x00, 0x00, 0x00, 0x00, 0x03,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0x0d, 0x1b, 0x37, 0x6f, 0xdf, 0xbf, 0x7f, 0xff, 0xff, 0xff, 0xff, 0xff, 0xff, 0xff, 0xff, 0xff,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0x80, 0xc0, 0x60, 0x30, 0x18, 0x0c,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0x03, 0x00, 0x00, 0x00, 0x00, 0x00, 0x00, 0x00, 0x00, 0xc0, 0x70, 0x1c, 0x03,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0x00, 0x00, 0x00, 0x00, 0x00, 0x00, 0x00, 0x00, 0x00, 0x00, 0x00, 0x00, 0x00, 0x00, 0x00, 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0x03, 0x06, 0x08, 0x10, 0x20, 0x40, 0x80, 0x80,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0x01, 0x01, 0x02, 0x02, 0x07, 0x05, 0x05, 0x07, 0x07, 0x05,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0x04, 0x04, 0x04, 0x04, 0x04, 0x06, 0x02, 0x02, 0x01, 0x01,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0x80, 0x80, 0x40, 0x20, 0x10, 0x08, 0x06, 0x03,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0x00, 0x00, 0x00, 0x00, 0x00, 0x00, 0x00, 0x00, 0x00, 0x00, 0x00, 0x00, 0x00, 0x00, 0x00, 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0x01, 0x01,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0x02, 0x06, 0x04, 0x0c, 0x08, 0x08, 0x10, 0x10, 0x10, 0x20, 0x20, 0x20, 0x20, 0x20, 0x20, 0x20,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0x20, 0x20, 0x20, 0x20, 0x20, 0x20, 0x20, 0x10, 0x10, 0x10, 0x08, 0x08, 0x0c, 0x04, 0x06, 0x02,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0x01, 0x01,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xml:space="preserve">//  0x00, 0x00, 0x00, 0x00, 0x00, 0x00, 0x00, 0x00, 0x00, 0x00, 0x00, 0x00, 0x00, 0x00, 0x00, 0x00, </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  0x00, 0x00, 0x00, 0x00, 0x00, 0x00, 0x00, 0x00, 0x00, 0x00, 0x00, 0x00, 0x00, 0x00, 0x00, 0x00</w:t>
            </w:r>
          </w:p>
          <w:p w:rsidR="004A16CF" w:rsidRPr="004A16CF" w:rsidRDefault="004A16CF" w:rsidP="004A16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9"/>
              </w:rPr>
            </w:pPr>
            <w:r w:rsidRPr="004A16CF">
              <w:rPr>
                <w:rFonts w:ascii="Consolas" w:eastAsia="宋体" w:hAnsi="Consolas" w:cs="宋体"/>
                <w:kern w:val="0"/>
                <w:sz w:val="9"/>
              </w:rPr>
              <w:t>};</w:t>
            </w:r>
          </w:p>
          <w:p w:rsidR="004A16CF" w:rsidRPr="004A16CF" w:rsidRDefault="004A16CF" w:rsidP="004A16CF">
            <w:pPr>
              <w:widowControl/>
              <w:spacing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t>If you really want it to slide the image from top to bottom smoothly, I suggest using another library with a buffer as this one isn't setup to do something like that. You need to be able to set the row from 0-63 instead of 0-7 as you will only have 8 frames to scroll the image.</w:t>
            </w:r>
          </w:p>
        </w:tc>
      </w:tr>
    </w:tbl>
    <w:p w:rsidR="004A16CF" w:rsidRPr="004A16CF" w:rsidRDefault="004A16CF" w:rsidP="004A16CF">
      <w:pPr>
        <w:widowControl/>
        <w:pBdr>
          <w:bottom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lastRenderedPageBreak/>
        <w:t>窗体顶端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1</w:t>
      </w:r>
    </w:p>
    <w:p w:rsidR="004A16CF" w:rsidRPr="004A16CF" w:rsidRDefault="004A16CF" w:rsidP="004A16CF">
      <w:pPr>
        <w:widowControl/>
        <w:pBdr>
          <w:top w:val="single" w:sz="6" w:space="1" w:color="auto"/>
        </w:pBdr>
        <w:jc w:val="center"/>
        <w:rPr>
          <w:rFonts w:ascii="Arial" w:eastAsia="宋体" w:hAnsi="Arial" w:cs="Arial" w:hint="eastAsia"/>
          <w:vanish/>
          <w:kern w:val="0"/>
          <w:sz w:val="16"/>
          <w:szCs w:val="16"/>
        </w:rPr>
      </w:pPr>
      <w:r w:rsidRPr="004A16CF">
        <w:rPr>
          <w:rFonts w:ascii="Arial" w:eastAsia="宋体" w:hAnsi="Arial" w:cs="Arial" w:hint="eastAsia"/>
          <w:vanish/>
          <w:kern w:val="0"/>
          <w:sz w:val="16"/>
          <w:szCs w:val="16"/>
        </w:rPr>
        <w:t>窗体底端</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sidRPr="004A16CF">
        <w:rPr>
          <w:rFonts w:ascii="Segoe UI" w:eastAsia="宋体" w:hAnsi="Segoe UI" w:cs="Segoe UI"/>
          <w:color w:val="24292E"/>
          <w:kern w:val="0"/>
          <w:sz w:val="11"/>
          <w:szCs w:val="11"/>
        </w:rPr>
        <w:t> </w:t>
      </w:r>
    </w:p>
    <w:p w:rsidR="004A16CF" w:rsidRPr="004A16CF" w:rsidRDefault="004A16CF" w:rsidP="004A16CF">
      <w:pPr>
        <w:widowControl/>
        <w:shd w:val="clear" w:color="auto" w:fill="FFFFFF"/>
        <w:jc w:val="left"/>
        <w:rPr>
          <w:rFonts w:ascii="Segoe UI" w:eastAsia="宋体" w:hAnsi="Segoe UI" w:cs="Segoe UI"/>
          <w:color w:val="24292E"/>
          <w:kern w:val="0"/>
          <w:sz w:val="11"/>
          <w:szCs w:val="11"/>
        </w:rPr>
      </w:pPr>
      <w:r>
        <w:rPr>
          <w:rFonts w:ascii="Segoe UI" w:eastAsia="宋体" w:hAnsi="Segoe UI" w:cs="Segoe UI"/>
          <w:noProof/>
          <w:color w:val="0366D6"/>
          <w:kern w:val="0"/>
          <w:sz w:val="11"/>
          <w:szCs w:val="11"/>
        </w:rPr>
        <w:drawing>
          <wp:inline distT="0" distB="0" distL="0" distR="0">
            <wp:extent cx="381000" cy="381000"/>
            <wp:effectExtent l="19050" t="0" r="0" b="0"/>
            <wp:docPr id="14" name="图片 14" descr="@IAmOr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AmOrion">
                      <a:hlinkClick r:id="rId39"/>
                    </pic:cNvPr>
                    <pic:cNvPicPr>
                      <a:picLocks noChangeAspect="1" noChangeArrowheads="1"/>
                    </pic:cNvPicPr>
                  </pic:nvPicPr>
                  <pic:blipFill>
                    <a:blip r:embed="rId38"/>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4A16CF" w:rsidRPr="004A16CF" w:rsidRDefault="004A16CF" w:rsidP="004A16CF">
      <w:pPr>
        <w:widowControl/>
        <w:shd w:val="clear" w:color="auto" w:fill="F6F8FA"/>
        <w:jc w:val="left"/>
        <w:rPr>
          <w:rFonts w:ascii="Segoe UI" w:eastAsia="宋体" w:hAnsi="Segoe UI" w:cs="Segoe UI"/>
          <w:color w:val="586069"/>
          <w:kern w:val="0"/>
          <w:sz w:val="11"/>
          <w:szCs w:val="11"/>
        </w:rPr>
      </w:pPr>
      <w:r w:rsidRPr="004A16CF">
        <w:rPr>
          <w:rFonts w:ascii="Segoe UI" w:eastAsia="宋体" w:hAnsi="Segoe UI" w:cs="Segoe UI"/>
          <w:color w:val="586069"/>
          <w:kern w:val="0"/>
          <w:sz w:val="11"/>
          <w:szCs w:val="11"/>
        </w:rPr>
        <w:t>  </w:t>
      </w:r>
    </w:p>
    <w:p w:rsidR="004A16CF" w:rsidRPr="004A16CF" w:rsidRDefault="004A16CF" w:rsidP="004A16CF">
      <w:pPr>
        <w:widowControl/>
        <w:shd w:val="clear" w:color="auto" w:fill="F6F8FA"/>
        <w:spacing w:after="8"/>
        <w:jc w:val="left"/>
        <w:outlineLvl w:val="2"/>
        <w:rPr>
          <w:rFonts w:ascii="Segoe UI" w:eastAsia="宋体" w:hAnsi="Segoe UI" w:cs="Segoe UI"/>
          <w:b/>
          <w:bCs/>
          <w:color w:val="586069"/>
          <w:kern w:val="0"/>
          <w:sz w:val="27"/>
          <w:szCs w:val="27"/>
        </w:rPr>
      </w:pPr>
      <w:hyperlink r:id="rId44" w:history="1">
        <w:r w:rsidRPr="004A16CF">
          <w:rPr>
            <w:rFonts w:ascii="Segoe UI" w:eastAsia="宋体" w:hAnsi="Segoe UI" w:cs="Segoe UI"/>
            <w:b/>
            <w:bCs/>
            <w:color w:val="586069"/>
            <w:kern w:val="0"/>
            <w:sz w:val="27"/>
            <w:szCs w:val="27"/>
            <w:u w:val="single"/>
          </w:rPr>
          <w:t>IAmOrion</w:t>
        </w:r>
      </w:hyperlink>
      <w:r w:rsidRPr="004A16CF">
        <w:rPr>
          <w:rFonts w:ascii="Segoe UI" w:eastAsia="宋体" w:hAnsi="Segoe UI" w:cs="Segoe UI"/>
          <w:b/>
          <w:bCs/>
          <w:color w:val="586069"/>
          <w:kern w:val="0"/>
          <w:sz w:val="27"/>
          <w:szCs w:val="27"/>
        </w:rPr>
        <w:t> commented </w:t>
      </w:r>
      <w:hyperlink r:id="rId45" w:anchor="issuecomment-475789390" w:history="1">
        <w:r w:rsidRPr="004A16CF">
          <w:rPr>
            <w:rFonts w:ascii="Segoe UI" w:eastAsia="宋体" w:hAnsi="Segoe UI" w:cs="Segoe UI"/>
            <w:b/>
            <w:bCs/>
            <w:color w:val="0000FF"/>
            <w:kern w:val="0"/>
            <w:sz w:val="27"/>
            <w:szCs w:val="27"/>
            <w:u w:val="single"/>
          </w:rPr>
          <w:t>on 23 Mar 2019</w:t>
        </w:r>
      </w:hyperlink>
    </w:p>
    <w:tbl>
      <w:tblPr>
        <w:tblW w:w="0" w:type="auto"/>
        <w:tblCellMar>
          <w:top w:w="15" w:type="dxa"/>
          <w:left w:w="15" w:type="dxa"/>
          <w:bottom w:w="15" w:type="dxa"/>
          <w:right w:w="15" w:type="dxa"/>
        </w:tblCellMar>
        <w:tblLook w:val="04A0"/>
      </w:tblPr>
      <w:tblGrid>
        <w:gridCol w:w="5078"/>
      </w:tblGrid>
      <w:tr w:rsidR="004A16CF" w:rsidRPr="004A16CF" w:rsidTr="004A16CF">
        <w:tc>
          <w:tcPr>
            <w:tcW w:w="5078" w:type="dxa"/>
            <w:tcMar>
              <w:top w:w="113" w:type="dxa"/>
              <w:left w:w="113" w:type="dxa"/>
              <w:bottom w:w="113" w:type="dxa"/>
              <w:right w:w="113" w:type="dxa"/>
            </w:tcMar>
            <w:vAlign w:val="center"/>
            <w:hideMark/>
          </w:tcPr>
          <w:p w:rsidR="004A16CF" w:rsidRPr="004A16CF" w:rsidRDefault="004A16CF" w:rsidP="004A16CF">
            <w:pPr>
              <w:widowControl/>
              <w:spacing w:before="100" w:beforeAutospacing="1" w:after="120"/>
              <w:jc w:val="left"/>
              <w:rPr>
                <w:rFonts w:ascii="Segoe UI" w:eastAsia="宋体" w:hAnsi="Segoe UI" w:cs="Segoe UI"/>
                <w:kern w:val="0"/>
                <w:sz w:val="11"/>
                <w:szCs w:val="11"/>
              </w:rPr>
            </w:pPr>
            <w:hyperlink r:id="rId46" w:history="1">
              <w:r w:rsidRPr="004A16CF">
                <w:rPr>
                  <w:rFonts w:ascii="Segoe UI" w:eastAsia="宋体" w:hAnsi="Segoe UI" w:cs="Segoe UI"/>
                  <w:b/>
                  <w:bCs/>
                  <w:color w:val="24292E"/>
                  <w:kern w:val="0"/>
                  <w:sz w:val="11"/>
                  <w:u w:val="single"/>
                </w:rPr>
                <w:t>@DirtyEngineer</w:t>
              </w:r>
            </w:hyperlink>
          </w:p>
          <w:p w:rsidR="004A16CF" w:rsidRPr="004A16CF" w:rsidRDefault="004A16CF" w:rsidP="004A16CF">
            <w:pPr>
              <w:widowControl/>
              <w:spacing w:after="100" w:afterAutospacing="1"/>
              <w:jc w:val="left"/>
              <w:rPr>
                <w:rFonts w:ascii="Segoe UI" w:eastAsia="宋体" w:hAnsi="Segoe UI" w:cs="Segoe UI"/>
                <w:kern w:val="0"/>
                <w:sz w:val="11"/>
                <w:szCs w:val="11"/>
              </w:rPr>
            </w:pPr>
            <w:r w:rsidRPr="004A16CF">
              <w:rPr>
                <w:rFonts w:ascii="Segoe UI" w:eastAsia="宋体" w:hAnsi="Segoe UI" w:cs="Segoe UI"/>
                <w:kern w:val="0"/>
                <w:sz w:val="11"/>
                <w:szCs w:val="11"/>
              </w:rPr>
              <w:lastRenderedPageBreak/>
              <w:t>Thanks 👍 I'll give it a go</w:t>
            </w:r>
          </w:p>
        </w:tc>
      </w:tr>
    </w:tbl>
    <w:p w:rsidR="00B421C2" w:rsidRPr="004A16CF" w:rsidRDefault="00B421C2"/>
    <w:sectPr w:rsidR="00B421C2" w:rsidRPr="004A16CF" w:rsidSect="00B421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16CF"/>
    <w:rsid w:val="004A16CF"/>
    <w:rsid w:val="00B42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1C2"/>
    <w:pPr>
      <w:widowControl w:val="0"/>
      <w:jc w:val="both"/>
    </w:pPr>
  </w:style>
  <w:style w:type="paragraph" w:styleId="1">
    <w:name w:val="heading 1"/>
    <w:basedOn w:val="a"/>
    <w:link w:val="1Char"/>
    <w:uiPriority w:val="9"/>
    <w:qFormat/>
    <w:rsid w:val="004A16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A16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A16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6CF"/>
    <w:rPr>
      <w:rFonts w:ascii="宋体" w:eastAsia="宋体" w:hAnsi="宋体" w:cs="宋体"/>
      <w:b/>
      <w:bCs/>
      <w:kern w:val="36"/>
      <w:sz w:val="48"/>
      <w:szCs w:val="48"/>
    </w:rPr>
  </w:style>
  <w:style w:type="character" w:customStyle="1" w:styleId="2Char">
    <w:name w:val="标题 2 Char"/>
    <w:basedOn w:val="a0"/>
    <w:link w:val="2"/>
    <w:uiPriority w:val="9"/>
    <w:rsid w:val="004A16CF"/>
    <w:rPr>
      <w:rFonts w:ascii="宋体" w:eastAsia="宋体" w:hAnsi="宋体" w:cs="宋体"/>
      <w:b/>
      <w:bCs/>
      <w:kern w:val="0"/>
      <w:sz w:val="36"/>
      <w:szCs w:val="36"/>
    </w:rPr>
  </w:style>
  <w:style w:type="character" w:customStyle="1" w:styleId="3Char">
    <w:name w:val="标题 3 Char"/>
    <w:basedOn w:val="a0"/>
    <w:link w:val="3"/>
    <w:uiPriority w:val="9"/>
    <w:rsid w:val="004A16CF"/>
    <w:rPr>
      <w:rFonts w:ascii="宋体" w:eastAsia="宋体" w:hAnsi="宋体" w:cs="宋体"/>
      <w:b/>
      <w:bCs/>
      <w:kern w:val="0"/>
      <w:sz w:val="27"/>
      <w:szCs w:val="27"/>
    </w:rPr>
  </w:style>
  <w:style w:type="character" w:customStyle="1" w:styleId="js-issue-title">
    <w:name w:val="js-issue-title"/>
    <w:basedOn w:val="a0"/>
    <w:rsid w:val="004A16CF"/>
  </w:style>
  <w:style w:type="character" w:customStyle="1" w:styleId="gh-header-number">
    <w:name w:val="gh-header-number"/>
    <w:basedOn w:val="a0"/>
    <w:rsid w:val="004A16CF"/>
  </w:style>
  <w:style w:type="character" w:customStyle="1" w:styleId="state">
    <w:name w:val="state"/>
    <w:basedOn w:val="a0"/>
    <w:rsid w:val="004A16CF"/>
  </w:style>
  <w:style w:type="character" w:styleId="a3">
    <w:name w:val="Hyperlink"/>
    <w:basedOn w:val="a0"/>
    <w:uiPriority w:val="99"/>
    <w:semiHidden/>
    <w:unhideWhenUsed/>
    <w:rsid w:val="004A16CF"/>
    <w:rPr>
      <w:color w:val="0000FF"/>
      <w:u w:val="single"/>
    </w:rPr>
  </w:style>
  <w:style w:type="character" w:styleId="a4">
    <w:name w:val="Strong"/>
    <w:basedOn w:val="a0"/>
    <w:uiPriority w:val="22"/>
    <w:qFormat/>
    <w:rsid w:val="004A16CF"/>
    <w:rPr>
      <w:b/>
      <w:bCs/>
    </w:rPr>
  </w:style>
  <w:style w:type="character" w:customStyle="1" w:styleId="js-comment-edit-history">
    <w:name w:val="js-comment-edit-history"/>
    <w:basedOn w:val="a0"/>
    <w:rsid w:val="004A16CF"/>
  </w:style>
  <w:style w:type="paragraph" w:styleId="HTML">
    <w:name w:val="HTML Preformatted"/>
    <w:basedOn w:val="a"/>
    <w:link w:val="HTMLChar"/>
    <w:uiPriority w:val="99"/>
    <w:unhideWhenUsed/>
    <w:rsid w:val="004A1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16CF"/>
    <w:rPr>
      <w:rFonts w:ascii="宋体" w:eastAsia="宋体" w:hAnsi="宋体" w:cs="宋体"/>
      <w:kern w:val="0"/>
      <w:sz w:val="24"/>
      <w:szCs w:val="24"/>
    </w:rPr>
  </w:style>
  <w:style w:type="character" w:styleId="HTML0">
    <w:name w:val="HTML Code"/>
    <w:basedOn w:val="a0"/>
    <w:uiPriority w:val="99"/>
    <w:semiHidden/>
    <w:unhideWhenUsed/>
    <w:rsid w:val="004A16CF"/>
    <w:rPr>
      <w:rFonts w:ascii="宋体" w:eastAsia="宋体" w:hAnsi="宋体" w:cs="宋体"/>
      <w:sz w:val="24"/>
      <w:szCs w:val="24"/>
    </w:rPr>
  </w:style>
  <w:style w:type="character" w:customStyle="1" w:styleId="timeline-comment-label">
    <w:name w:val="timeline-comment-label"/>
    <w:basedOn w:val="a0"/>
    <w:rsid w:val="004A16CF"/>
  </w:style>
  <w:style w:type="character" w:customStyle="1" w:styleId="d-inline-block">
    <w:name w:val="d-inline-block"/>
    <w:basedOn w:val="a0"/>
    <w:rsid w:val="004A16CF"/>
  </w:style>
  <w:style w:type="paragraph" w:styleId="a5">
    <w:name w:val="Normal (Web)"/>
    <w:basedOn w:val="a"/>
    <w:uiPriority w:val="99"/>
    <w:unhideWhenUsed/>
    <w:rsid w:val="004A16C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4A16C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A16C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4A16C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A16CF"/>
    <w:rPr>
      <w:rFonts w:ascii="Arial" w:eastAsia="宋体" w:hAnsi="Arial" w:cs="Arial"/>
      <w:vanish/>
      <w:kern w:val="0"/>
      <w:sz w:val="16"/>
      <w:szCs w:val="16"/>
    </w:rPr>
  </w:style>
  <w:style w:type="character" w:styleId="a6">
    <w:name w:val="Emphasis"/>
    <w:basedOn w:val="a0"/>
    <w:uiPriority w:val="20"/>
    <w:qFormat/>
    <w:rsid w:val="004A16CF"/>
    <w:rPr>
      <w:i/>
      <w:iCs/>
    </w:rPr>
  </w:style>
  <w:style w:type="paragraph" w:styleId="a7">
    <w:name w:val="Balloon Text"/>
    <w:basedOn w:val="a"/>
    <w:link w:val="Char"/>
    <w:uiPriority w:val="99"/>
    <w:semiHidden/>
    <w:unhideWhenUsed/>
    <w:rsid w:val="004A16CF"/>
    <w:rPr>
      <w:sz w:val="18"/>
      <w:szCs w:val="18"/>
    </w:rPr>
  </w:style>
  <w:style w:type="character" w:customStyle="1" w:styleId="Char">
    <w:name w:val="批注框文本 Char"/>
    <w:basedOn w:val="a0"/>
    <w:link w:val="a7"/>
    <w:uiPriority w:val="99"/>
    <w:semiHidden/>
    <w:rsid w:val="004A16CF"/>
    <w:rPr>
      <w:sz w:val="18"/>
      <w:szCs w:val="18"/>
    </w:rPr>
  </w:style>
</w:styles>
</file>

<file path=word/webSettings.xml><?xml version="1.0" encoding="utf-8"?>
<w:webSettings xmlns:r="http://schemas.openxmlformats.org/officeDocument/2006/relationships" xmlns:w="http://schemas.openxmlformats.org/wordprocessingml/2006/main">
  <w:divs>
    <w:div w:id="135150092">
      <w:bodyDiv w:val="1"/>
      <w:marLeft w:val="0"/>
      <w:marRight w:val="0"/>
      <w:marTop w:val="0"/>
      <w:marBottom w:val="0"/>
      <w:divBdr>
        <w:top w:val="none" w:sz="0" w:space="0" w:color="auto"/>
        <w:left w:val="none" w:sz="0" w:space="0" w:color="auto"/>
        <w:bottom w:val="none" w:sz="0" w:space="0" w:color="auto"/>
        <w:right w:val="none" w:sz="0" w:space="0" w:color="auto"/>
      </w:divBdr>
      <w:divsChild>
        <w:div w:id="1640526161">
          <w:marLeft w:val="0"/>
          <w:marRight w:val="0"/>
          <w:marTop w:val="0"/>
          <w:marBottom w:val="0"/>
          <w:divBdr>
            <w:top w:val="none" w:sz="0" w:space="0" w:color="auto"/>
            <w:left w:val="none" w:sz="0" w:space="0" w:color="auto"/>
            <w:bottom w:val="none" w:sz="0" w:space="0" w:color="auto"/>
            <w:right w:val="none" w:sz="0" w:space="0" w:color="auto"/>
          </w:divBdr>
          <w:divsChild>
            <w:div w:id="1587419721">
              <w:marLeft w:val="0"/>
              <w:marRight w:val="0"/>
              <w:marTop w:val="0"/>
              <w:marBottom w:val="0"/>
              <w:divBdr>
                <w:top w:val="none" w:sz="0" w:space="0" w:color="auto"/>
                <w:left w:val="none" w:sz="0" w:space="0" w:color="auto"/>
                <w:bottom w:val="none" w:sz="0" w:space="0" w:color="auto"/>
                <w:right w:val="none" w:sz="0" w:space="0" w:color="auto"/>
              </w:divBdr>
              <w:divsChild>
                <w:div w:id="1493523358">
                  <w:marLeft w:val="0"/>
                  <w:marRight w:val="0"/>
                  <w:marTop w:val="0"/>
                  <w:marBottom w:val="0"/>
                  <w:divBdr>
                    <w:top w:val="none" w:sz="0" w:space="0" w:color="auto"/>
                    <w:left w:val="none" w:sz="0" w:space="0" w:color="auto"/>
                    <w:bottom w:val="none" w:sz="0" w:space="0" w:color="auto"/>
                    <w:right w:val="none" w:sz="0" w:space="0" w:color="auto"/>
                  </w:divBdr>
                </w:div>
              </w:divsChild>
            </w:div>
            <w:div w:id="1754204617">
              <w:marLeft w:val="0"/>
              <w:marRight w:val="0"/>
              <w:marTop w:val="60"/>
              <w:marBottom w:val="120"/>
              <w:divBdr>
                <w:top w:val="none" w:sz="0" w:space="0" w:color="auto"/>
                <w:left w:val="none" w:sz="0" w:space="0" w:color="auto"/>
                <w:bottom w:val="single" w:sz="2" w:space="6" w:color="E1E4E8"/>
                <w:right w:val="none" w:sz="0" w:space="0" w:color="auto"/>
              </w:divBdr>
              <w:divsChild>
                <w:div w:id="620903">
                  <w:marLeft w:val="0"/>
                  <w:marRight w:val="0"/>
                  <w:marTop w:val="0"/>
                  <w:marBottom w:val="0"/>
                  <w:divBdr>
                    <w:top w:val="none" w:sz="0" w:space="0" w:color="auto"/>
                    <w:left w:val="none" w:sz="0" w:space="0" w:color="auto"/>
                    <w:bottom w:val="none" w:sz="0" w:space="0" w:color="auto"/>
                    <w:right w:val="none" w:sz="0" w:space="0" w:color="auto"/>
                  </w:divBdr>
                </w:div>
                <w:div w:id="413356527">
                  <w:marLeft w:val="0"/>
                  <w:marRight w:val="0"/>
                  <w:marTop w:val="0"/>
                  <w:marBottom w:val="0"/>
                  <w:divBdr>
                    <w:top w:val="none" w:sz="0" w:space="0" w:color="auto"/>
                    <w:left w:val="none" w:sz="0" w:space="0" w:color="auto"/>
                    <w:bottom w:val="none" w:sz="0" w:space="0" w:color="auto"/>
                    <w:right w:val="none" w:sz="0" w:space="0" w:color="auto"/>
                  </w:divBdr>
                </w:div>
              </w:divsChild>
            </w:div>
            <w:div w:id="1337000055">
              <w:marLeft w:val="0"/>
              <w:marRight w:val="0"/>
              <w:marTop w:val="0"/>
              <w:marBottom w:val="0"/>
              <w:divBdr>
                <w:top w:val="none" w:sz="0" w:space="0" w:color="auto"/>
                <w:left w:val="none" w:sz="0" w:space="0" w:color="auto"/>
                <w:bottom w:val="none" w:sz="0" w:space="0" w:color="auto"/>
                <w:right w:val="none" w:sz="0" w:space="0" w:color="auto"/>
              </w:divBdr>
              <w:divsChild>
                <w:div w:id="551503001">
                  <w:marLeft w:val="0"/>
                  <w:marRight w:val="0"/>
                  <w:marTop w:val="0"/>
                  <w:marBottom w:val="0"/>
                  <w:divBdr>
                    <w:top w:val="none" w:sz="0" w:space="0" w:color="auto"/>
                    <w:left w:val="none" w:sz="0" w:space="0" w:color="auto"/>
                    <w:bottom w:val="none" w:sz="0" w:space="0" w:color="auto"/>
                    <w:right w:val="none" w:sz="0" w:space="0" w:color="auto"/>
                  </w:divBdr>
                  <w:divsChild>
                    <w:div w:id="390228593">
                      <w:marLeft w:val="0"/>
                      <w:marRight w:val="0"/>
                      <w:marTop w:val="0"/>
                      <w:marBottom w:val="0"/>
                      <w:divBdr>
                        <w:top w:val="none" w:sz="0" w:space="0" w:color="auto"/>
                        <w:left w:val="none" w:sz="0" w:space="0" w:color="auto"/>
                        <w:bottom w:val="none" w:sz="0" w:space="0" w:color="auto"/>
                        <w:right w:val="none" w:sz="0" w:space="0" w:color="auto"/>
                      </w:divBdr>
                      <w:divsChild>
                        <w:div w:id="1206329080">
                          <w:marLeft w:val="0"/>
                          <w:marRight w:val="0"/>
                          <w:marTop w:val="0"/>
                          <w:marBottom w:val="0"/>
                          <w:divBdr>
                            <w:top w:val="none" w:sz="0" w:space="0" w:color="auto"/>
                            <w:left w:val="none" w:sz="0" w:space="0" w:color="auto"/>
                            <w:bottom w:val="none" w:sz="0" w:space="0" w:color="auto"/>
                            <w:right w:val="none" w:sz="0" w:space="0" w:color="auto"/>
                          </w:divBdr>
                          <w:divsChild>
                            <w:div w:id="24183405">
                              <w:marLeft w:val="0"/>
                              <w:marRight w:val="0"/>
                              <w:marTop w:val="0"/>
                              <w:marBottom w:val="0"/>
                              <w:divBdr>
                                <w:top w:val="none" w:sz="0" w:space="0" w:color="auto"/>
                                <w:left w:val="none" w:sz="0" w:space="0" w:color="auto"/>
                                <w:bottom w:val="none" w:sz="0" w:space="0" w:color="auto"/>
                                <w:right w:val="none" w:sz="0" w:space="0" w:color="auto"/>
                              </w:divBdr>
                            </w:div>
                            <w:div w:id="1401051798">
                              <w:marLeft w:val="0"/>
                              <w:marRight w:val="0"/>
                              <w:marTop w:val="0"/>
                              <w:marBottom w:val="0"/>
                              <w:divBdr>
                                <w:top w:val="none" w:sz="0" w:space="0" w:color="auto"/>
                                <w:left w:val="none" w:sz="0" w:space="0" w:color="auto"/>
                                <w:bottom w:val="none" w:sz="0" w:space="0" w:color="auto"/>
                                <w:right w:val="none" w:sz="0" w:space="0" w:color="auto"/>
                              </w:divBdr>
                              <w:divsChild>
                                <w:div w:id="2839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48842">
          <w:marLeft w:val="0"/>
          <w:marRight w:val="0"/>
          <w:marTop w:val="0"/>
          <w:marBottom w:val="0"/>
          <w:divBdr>
            <w:top w:val="none" w:sz="0" w:space="0" w:color="auto"/>
            <w:left w:val="none" w:sz="0" w:space="0" w:color="auto"/>
            <w:bottom w:val="none" w:sz="0" w:space="0" w:color="auto"/>
            <w:right w:val="none" w:sz="0" w:space="0" w:color="auto"/>
          </w:divBdr>
          <w:divsChild>
            <w:div w:id="288097322">
              <w:marLeft w:val="0"/>
              <w:marRight w:val="0"/>
              <w:marTop w:val="0"/>
              <w:marBottom w:val="0"/>
              <w:divBdr>
                <w:top w:val="none" w:sz="0" w:space="0" w:color="auto"/>
                <w:left w:val="none" w:sz="0" w:space="0" w:color="auto"/>
                <w:bottom w:val="none" w:sz="0" w:space="0" w:color="auto"/>
                <w:right w:val="none" w:sz="0" w:space="0" w:color="auto"/>
              </w:divBdr>
              <w:divsChild>
                <w:div w:id="2033459883">
                  <w:marLeft w:val="0"/>
                  <w:marRight w:val="0"/>
                  <w:marTop w:val="0"/>
                  <w:marBottom w:val="0"/>
                  <w:divBdr>
                    <w:top w:val="none" w:sz="0" w:space="0" w:color="auto"/>
                    <w:left w:val="none" w:sz="0" w:space="0" w:color="auto"/>
                    <w:bottom w:val="none" w:sz="0" w:space="0" w:color="auto"/>
                    <w:right w:val="none" w:sz="0" w:space="0" w:color="auto"/>
                  </w:divBdr>
                  <w:divsChild>
                    <w:div w:id="1197814957">
                      <w:marLeft w:val="0"/>
                      <w:marRight w:val="0"/>
                      <w:marTop w:val="0"/>
                      <w:marBottom w:val="0"/>
                      <w:divBdr>
                        <w:top w:val="none" w:sz="0" w:space="0" w:color="auto"/>
                        <w:left w:val="none" w:sz="0" w:space="0" w:color="auto"/>
                        <w:bottom w:val="none" w:sz="0" w:space="0" w:color="auto"/>
                        <w:right w:val="none" w:sz="0" w:space="0" w:color="auto"/>
                      </w:divBdr>
                      <w:divsChild>
                        <w:div w:id="380132037">
                          <w:marLeft w:val="120"/>
                          <w:marRight w:val="0"/>
                          <w:marTop w:val="0"/>
                          <w:marBottom w:val="0"/>
                          <w:divBdr>
                            <w:top w:val="none" w:sz="0" w:space="0" w:color="auto"/>
                            <w:left w:val="none" w:sz="0" w:space="0" w:color="auto"/>
                            <w:bottom w:val="none" w:sz="0" w:space="0" w:color="auto"/>
                            <w:right w:val="none" w:sz="0" w:space="0" w:color="auto"/>
                          </w:divBdr>
                          <w:divsChild>
                            <w:div w:id="1211769333">
                              <w:marLeft w:val="0"/>
                              <w:marRight w:val="0"/>
                              <w:marTop w:val="0"/>
                              <w:marBottom w:val="0"/>
                              <w:divBdr>
                                <w:top w:val="none" w:sz="0" w:space="0" w:color="auto"/>
                                <w:left w:val="none" w:sz="0" w:space="0" w:color="auto"/>
                                <w:bottom w:val="none" w:sz="0" w:space="0" w:color="auto"/>
                                <w:right w:val="none" w:sz="0" w:space="0" w:color="auto"/>
                              </w:divBdr>
                            </w:div>
                            <w:div w:id="1924677624">
                              <w:marLeft w:val="0"/>
                              <w:marRight w:val="0"/>
                              <w:marTop w:val="30"/>
                              <w:marBottom w:val="0"/>
                              <w:divBdr>
                                <w:top w:val="none" w:sz="0" w:space="0" w:color="auto"/>
                                <w:left w:val="none" w:sz="0" w:space="0" w:color="auto"/>
                                <w:bottom w:val="none" w:sz="0" w:space="0" w:color="auto"/>
                                <w:right w:val="none" w:sz="0" w:space="0" w:color="auto"/>
                              </w:divBdr>
                              <w:divsChild>
                                <w:div w:id="2088842914">
                                  <w:marLeft w:val="0"/>
                                  <w:marRight w:val="0"/>
                                  <w:marTop w:val="0"/>
                                  <w:marBottom w:val="0"/>
                                  <w:divBdr>
                                    <w:top w:val="single" w:sz="2" w:space="0" w:color="D1D5DA"/>
                                    <w:left w:val="single" w:sz="2" w:space="0" w:color="D1D5DA"/>
                                    <w:bottom w:val="single" w:sz="2" w:space="0" w:color="D1D5DA"/>
                                    <w:right w:val="single" w:sz="2" w:space="0" w:color="D1D5DA"/>
                                  </w:divBdr>
                                  <w:divsChild>
                                    <w:div w:id="1310744561">
                                      <w:marLeft w:val="0"/>
                                      <w:marRight w:val="0"/>
                                      <w:marTop w:val="0"/>
                                      <w:marBottom w:val="0"/>
                                      <w:divBdr>
                                        <w:top w:val="none" w:sz="0" w:space="0" w:color="auto"/>
                                        <w:left w:val="none" w:sz="0" w:space="0" w:color="auto"/>
                                        <w:bottom w:val="single" w:sz="2" w:space="0" w:color="D1D5DA"/>
                                        <w:right w:val="none" w:sz="0" w:space="0" w:color="auto"/>
                                      </w:divBdr>
                                      <w:divsChild>
                                        <w:div w:id="1377192417">
                                          <w:marLeft w:val="60"/>
                                          <w:marRight w:val="0"/>
                                          <w:marTop w:val="0"/>
                                          <w:marBottom w:val="0"/>
                                          <w:divBdr>
                                            <w:top w:val="none" w:sz="0" w:space="0" w:color="auto"/>
                                            <w:left w:val="none" w:sz="0" w:space="0" w:color="auto"/>
                                            <w:bottom w:val="none" w:sz="0" w:space="0" w:color="auto"/>
                                            <w:right w:val="none" w:sz="0" w:space="0" w:color="auto"/>
                                          </w:divBdr>
                                        </w:div>
                                      </w:divsChild>
                                    </w:div>
                                    <w:div w:id="13304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5376">
                          <w:marLeft w:val="0"/>
                          <w:marRight w:val="0"/>
                          <w:marTop w:val="0"/>
                          <w:marBottom w:val="0"/>
                          <w:divBdr>
                            <w:top w:val="none" w:sz="0" w:space="0" w:color="auto"/>
                            <w:left w:val="none" w:sz="0" w:space="0" w:color="auto"/>
                            <w:bottom w:val="none" w:sz="0" w:space="0" w:color="auto"/>
                            <w:right w:val="none" w:sz="0" w:space="0" w:color="auto"/>
                          </w:divBdr>
                          <w:divsChild>
                            <w:div w:id="1537231962">
                              <w:marLeft w:val="120"/>
                              <w:marRight w:val="0"/>
                              <w:marTop w:val="0"/>
                              <w:marBottom w:val="0"/>
                              <w:divBdr>
                                <w:top w:val="none" w:sz="0" w:space="0" w:color="auto"/>
                                <w:left w:val="none" w:sz="0" w:space="0" w:color="auto"/>
                                <w:bottom w:val="none" w:sz="0" w:space="0" w:color="auto"/>
                                <w:right w:val="none" w:sz="0" w:space="0" w:color="auto"/>
                              </w:divBdr>
                              <w:divsChild>
                                <w:div w:id="1362322290">
                                  <w:marLeft w:val="0"/>
                                  <w:marRight w:val="0"/>
                                  <w:marTop w:val="0"/>
                                  <w:marBottom w:val="0"/>
                                  <w:divBdr>
                                    <w:top w:val="none" w:sz="0" w:space="0" w:color="auto"/>
                                    <w:left w:val="none" w:sz="0" w:space="0" w:color="auto"/>
                                    <w:bottom w:val="none" w:sz="0" w:space="0" w:color="auto"/>
                                    <w:right w:val="none" w:sz="0" w:space="0" w:color="auto"/>
                                  </w:divBdr>
                                </w:div>
                                <w:div w:id="982932952">
                                  <w:marLeft w:val="0"/>
                                  <w:marRight w:val="0"/>
                                  <w:marTop w:val="30"/>
                                  <w:marBottom w:val="0"/>
                                  <w:divBdr>
                                    <w:top w:val="none" w:sz="0" w:space="0" w:color="auto"/>
                                    <w:left w:val="none" w:sz="0" w:space="0" w:color="auto"/>
                                    <w:bottom w:val="none" w:sz="0" w:space="0" w:color="auto"/>
                                    <w:right w:val="none" w:sz="0" w:space="0" w:color="auto"/>
                                  </w:divBdr>
                                  <w:divsChild>
                                    <w:div w:id="1950238983">
                                      <w:marLeft w:val="0"/>
                                      <w:marRight w:val="0"/>
                                      <w:marTop w:val="0"/>
                                      <w:marBottom w:val="0"/>
                                      <w:divBdr>
                                        <w:top w:val="single" w:sz="2" w:space="0" w:color="D1D5DA"/>
                                        <w:left w:val="single" w:sz="2" w:space="0" w:color="D1D5DA"/>
                                        <w:bottom w:val="single" w:sz="2" w:space="0" w:color="D1D5DA"/>
                                        <w:right w:val="single" w:sz="2" w:space="0" w:color="D1D5DA"/>
                                      </w:divBdr>
                                      <w:divsChild>
                                        <w:div w:id="653950418">
                                          <w:marLeft w:val="0"/>
                                          <w:marRight w:val="0"/>
                                          <w:marTop w:val="0"/>
                                          <w:marBottom w:val="0"/>
                                          <w:divBdr>
                                            <w:top w:val="none" w:sz="0" w:space="0" w:color="auto"/>
                                            <w:left w:val="none" w:sz="0" w:space="0" w:color="auto"/>
                                            <w:bottom w:val="single" w:sz="2" w:space="0" w:color="D1D5DA"/>
                                            <w:right w:val="none" w:sz="0" w:space="0" w:color="auto"/>
                                          </w:divBdr>
                                          <w:divsChild>
                                            <w:div w:id="939218513">
                                              <w:marLeft w:val="60"/>
                                              <w:marRight w:val="0"/>
                                              <w:marTop w:val="0"/>
                                              <w:marBottom w:val="0"/>
                                              <w:divBdr>
                                                <w:top w:val="none" w:sz="0" w:space="0" w:color="auto"/>
                                                <w:left w:val="none" w:sz="0" w:space="0" w:color="auto"/>
                                                <w:bottom w:val="none" w:sz="0" w:space="0" w:color="auto"/>
                                                <w:right w:val="none" w:sz="0" w:space="0" w:color="auto"/>
                                              </w:divBdr>
                                            </w:div>
                                            <w:div w:id="2105224544">
                                              <w:marLeft w:val="0"/>
                                              <w:marRight w:val="0"/>
                                              <w:marTop w:val="0"/>
                                              <w:marBottom w:val="0"/>
                                              <w:divBdr>
                                                <w:top w:val="none" w:sz="0" w:space="0" w:color="auto"/>
                                                <w:left w:val="none" w:sz="0" w:space="0" w:color="auto"/>
                                                <w:bottom w:val="none" w:sz="0" w:space="0" w:color="auto"/>
                                                <w:right w:val="none" w:sz="0" w:space="0" w:color="auto"/>
                                              </w:divBdr>
                                            </w:div>
                                            <w:div w:id="1229077522">
                                              <w:marLeft w:val="0"/>
                                              <w:marRight w:val="0"/>
                                              <w:marTop w:val="0"/>
                                              <w:marBottom w:val="0"/>
                                              <w:divBdr>
                                                <w:top w:val="none" w:sz="0" w:space="0" w:color="auto"/>
                                                <w:left w:val="none" w:sz="0" w:space="0" w:color="auto"/>
                                                <w:bottom w:val="none" w:sz="0" w:space="0" w:color="auto"/>
                                                <w:right w:val="none" w:sz="0" w:space="0" w:color="auto"/>
                                              </w:divBdr>
                                            </w:div>
                                          </w:divsChild>
                                        </w:div>
                                        <w:div w:id="504396802">
                                          <w:marLeft w:val="0"/>
                                          <w:marRight w:val="0"/>
                                          <w:marTop w:val="0"/>
                                          <w:marBottom w:val="0"/>
                                          <w:divBdr>
                                            <w:top w:val="none" w:sz="0" w:space="0" w:color="auto"/>
                                            <w:left w:val="none" w:sz="0" w:space="0" w:color="auto"/>
                                            <w:bottom w:val="none" w:sz="0" w:space="0" w:color="auto"/>
                                            <w:right w:val="none" w:sz="0" w:space="0" w:color="auto"/>
                                          </w:divBdr>
                                          <w:divsChild>
                                            <w:div w:id="622804683">
                                              <w:marLeft w:val="0"/>
                                              <w:marRight w:val="0"/>
                                              <w:marTop w:val="0"/>
                                              <w:marBottom w:val="0"/>
                                              <w:divBdr>
                                                <w:top w:val="single" w:sz="2" w:space="0" w:color="E1E4E8"/>
                                                <w:left w:val="none" w:sz="0" w:space="0" w:color="auto"/>
                                                <w:bottom w:val="none" w:sz="0" w:space="0" w:color="auto"/>
                                                <w:right w:val="none" w:sz="0" w:space="0" w:color="auto"/>
                                              </w:divBdr>
                                              <w:divsChild>
                                                <w:div w:id="21049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254881">
                          <w:marLeft w:val="0"/>
                          <w:marRight w:val="0"/>
                          <w:marTop w:val="0"/>
                          <w:marBottom w:val="0"/>
                          <w:divBdr>
                            <w:top w:val="none" w:sz="0" w:space="0" w:color="auto"/>
                            <w:left w:val="none" w:sz="0" w:space="0" w:color="auto"/>
                            <w:bottom w:val="none" w:sz="0" w:space="0" w:color="auto"/>
                            <w:right w:val="none" w:sz="0" w:space="0" w:color="auto"/>
                          </w:divBdr>
                          <w:divsChild>
                            <w:div w:id="800342127">
                              <w:marLeft w:val="120"/>
                              <w:marRight w:val="0"/>
                              <w:marTop w:val="0"/>
                              <w:marBottom w:val="0"/>
                              <w:divBdr>
                                <w:top w:val="none" w:sz="0" w:space="0" w:color="auto"/>
                                <w:left w:val="none" w:sz="0" w:space="0" w:color="auto"/>
                                <w:bottom w:val="none" w:sz="0" w:space="0" w:color="auto"/>
                                <w:right w:val="none" w:sz="0" w:space="0" w:color="auto"/>
                              </w:divBdr>
                              <w:divsChild>
                                <w:div w:id="520440313">
                                  <w:marLeft w:val="0"/>
                                  <w:marRight w:val="0"/>
                                  <w:marTop w:val="0"/>
                                  <w:marBottom w:val="0"/>
                                  <w:divBdr>
                                    <w:top w:val="none" w:sz="0" w:space="0" w:color="auto"/>
                                    <w:left w:val="none" w:sz="0" w:space="0" w:color="auto"/>
                                    <w:bottom w:val="none" w:sz="0" w:space="0" w:color="auto"/>
                                    <w:right w:val="none" w:sz="0" w:space="0" w:color="auto"/>
                                  </w:divBdr>
                                </w:div>
                                <w:div w:id="1781022372">
                                  <w:marLeft w:val="0"/>
                                  <w:marRight w:val="0"/>
                                  <w:marTop w:val="30"/>
                                  <w:marBottom w:val="0"/>
                                  <w:divBdr>
                                    <w:top w:val="none" w:sz="0" w:space="0" w:color="auto"/>
                                    <w:left w:val="none" w:sz="0" w:space="0" w:color="auto"/>
                                    <w:bottom w:val="none" w:sz="0" w:space="0" w:color="auto"/>
                                    <w:right w:val="none" w:sz="0" w:space="0" w:color="auto"/>
                                  </w:divBdr>
                                  <w:divsChild>
                                    <w:div w:id="1825857649">
                                      <w:marLeft w:val="0"/>
                                      <w:marRight w:val="0"/>
                                      <w:marTop w:val="0"/>
                                      <w:marBottom w:val="0"/>
                                      <w:divBdr>
                                        <w:top w:val="single" w:sz="2" w:space="0" w:color="D1D5DA"/>
                                        <w:left w:val="single" w:sz="2" w:space="0" w:color="D1D5DA"/>
                                        <w:bottom w:val="single" w:sz="2" w:space="0" w:color="D1D5DA"/>
                                        <w:right w:val="single" w:sz="2" w:space="0" w:color="D1D5DA"/>
                                      </w:divBdr>
                                      <w:divsChild>
                                        <w:div w:id="167722596">
                                          <w:marLeft w:val="0"/>
                                          <w:marRight w:val="0"/>
                                          <w:marTop w:val="0"/>
                                          <w:marBottom w:val="0"/>
                                          <w:divBdr>
                                            <w:top w:val="none" w:sz="0" w:space="0" w:color="auto"/>
                                            <w:left w:val="none" w:sz="0" w:space="0" w:color="auto"/>
                                            <w:bottom w:val="single" w:sz="2" w:space="0" w:color="D1D5DA"/>
                                            <w:right w:val="none" w:sz="0" w:space="0" w:color="auto"/>
                                          </w:divBdr>
                                          <w:divsChild>
                                            <w:div w:id="2515650">
                                              <w:marLeft w:val="60"/>
                                              <w:marRight w:val="0"/>
                                              <w:marTop w:val="0"/>
                                              <w:marBottom w:val="0"/>
                                              <w:divBdr>
                                                <w:top w:val="none" w:sz="0" w:space="0" w:color="auto"/>
                                                <w:left w:val="none" w:sz="0" w:space="0" w:color="auto"/>
                                                <w:bottom w:val="none" w:sz="0" w:space="0" w:color="auto"/>
                                                <w:right w:val="none" w:sz="0" w:space="0" w:color="auto"/>
                                              </w:divBdr>
                                            </w:div>
                                            <w:div w:id="1677612095">
                                              <w:marLeft w:val="0"/>
                                              <w:marRight w:val="0"/>
                                              <w:marTop w:val="0"/>
                                              <w:marBottom w:val="0"/>
                                              <w:divBdr>
                                                <w:top w:val="none" w:sz="0" w:space="0" w:color="auto"/>
                                                <w:left w:val="none" w:sz="0" w:space="0" w:color="auto"/>
                                                <w:bottom w:val="none" w:sz="0" w:space="0" w:color="auto"/>
                                                <w:right w:val="none" w:sz="0" w:space="0" w:color="auto"/>
                                              </w:divBdr>
                                            </w:div>
                                          </w:divsChild>
                                        </w:div>
                                        <w:div w:id="114184194">
                                          <w:marLeft w:val="0"/>
                                          <w:marRight w:val="0"/>
                                          <w:marTop w:val="0"/>
                                          <w:marBottom w:val="0"/>
                                          <w:divBdr>
                                            <w:top w:val="none" w:sz="0" w:space="0" w:color="auto"/>
                                            <w:left w:val="none" w:sz="0" w:space="0" w:color="auto"/>
                                            <w:bottom w:val="none" w:sz="0" w:space="0" w:color="auto"/>
                                            <w:right w:val="none" w:sz="0" w:space="0" w:color="auto"/>
                                          </w:divBdr>
                                          <w:divsChild>
                                            <w:div w:id="1616712749">
                                              <w:marLeft w:val="0"/>
                                              <w:marRight w:val="0"/>
                                              <w:marTop w:val="0"/>
                                              <w:marBottom w:val="0"/>
                                              <w:divBdr>
                                                <w:top w:val="single" w:sz="2" w:space="0" w:color="E1E4E8"/>
                                                <w:left w:val="none" w:sz="0" w:space="0" w:color="auto"/>
                                                <w:bottom w:val="none" w:sz="0" w:space="0" w:color="auto"/>
                                                <w:right w:val="none" w:sz="0" w:space="0" w:color="auto"/>
                                              </w:divBdr>
                                              <w:divsChild>
                                                <w:div w:id="213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86768">
                          <w:marLeft w:val="0"/>
                          <w:marRight w:val="0"/>
                          <w:marTop w:val="0"/>
                          <w:marBottom w:val="0"/>
                          <w:divBdr>
                            <w:top w:val="none" w:sz="0" w:space="0" w:color="auto"/>
                            <w:left w:val="none" w:sz="0" w:space="0" w:color="auto"/>
                            <w:bottom w:val="none" w:sz="0" w:space="0" w:color="auto"/>
                            <w:right w:val="none" w:sz="0" w:space="0" w:color="auto"/>
                          </w:divBdr>
                          <w:divsChild>
                            <w:div w:id="1243415891">
                              <w:marLeft w:val="120"/>
                              <w:marRight w:val="0"/>
                              <w:marTop w:val="0"/>
                              <w:marBottom w:val="0"/>
                              <w:divBdr>
                                <w:top w:val="none" w:sz="0" w:space="0" w:color="auto"/>
                                <w:left w:val="none" w:sz="0" w:space="0" w:color="auto"/>
                                <w:bottom w:val="none" w:sz="0" w:space="0" w:color="auto"/>
                                <w:right w:val="none" w:sz="0" w:space="0" w:color="auto"/>
                              </w:divBdr>
                              <w:divsChild>
                                <w:div w:id="764348946">
                                  <w:marLeft w:val="0"/>
                                  <w:marRight w:val="0"/>
                                  <w:marTop w:val="0"/>
                                  <w:marBottom w:val="0"/>
                                  <w:divBdr>
                                    <w:top w:val="none" w:sz="0" w:space="0" w:color="auto"/>
                                    <w:left w:val="none" w:sz="0" w:space="0" w:color="auto"/>
                                    <w:bottom w:val="none" w:sz="0" w:space="0" w:color="auto"/>
                                    <w:right w:val="none" w:sz="0" w:space="0" w:color="auto"/>
                                  </w:divBdr>
                                </w:div>
                                <w:div w:id="197009786">
                                  <w:marLeft w:val="0"/>
                                  <w:marRight w:val="0"/>
                                  <w:marTop w:val="30"/>
                                  <w:marBottom w:val="0"/>
                                  <w:divBdr>
                                    <w:top w:val="none" w:sz="0" w:space="0" w:color="auto"/>
                                    <w:left w:val="none" w:sz="0" w:space="0" w:color="auto"/>
                                    <w:bottom w:val="none" w:sz="0" w:space="0" w:color="auto"/>
                                    <w:right w:val="none" w:sz="0" w:space="0" w:color="auto"/>
                                  </w:divBdr>
                                  <w:divsChild>
                                    <w:div w:id="62022486">
                                      <w:marLeft w:val="0"/>
                                      <w:marRight w:val="0"/>
                                      <w:marTop w:val="0"/>
                                      <w:marBottom w:val="0"/>
                                      <w:divBdr>
                                        <w:top w:val="single" w:sz="2" w:space="0" w:color="D1D5DA"/>
                                        <w:left w:val="single" w:sz="2" w:space="0" w:color="D1D5DA"/>
                                        <w:bottom w:val="single" w:sz="2" w:space="0" w:color="D1D5DA"/>
                                        <w:right w:val="single" w:sz="2" w:space="0" w:color="D1D5DA"/>
                                      </w:divBdr>
                                      <w:divsChild>
                                        <w:div w:id="1955860708">
                                          <w:marLeft w:val="0"/>
                                          <w:marRight w:val="0"/>
                                          <w:marTop w:val="0"/>
                                          <w:marBottom w:val="0"/>
                                          <w:divBdr>
                                            <w:top w:val="none" w:sz="0" w:space="0" w:color="auto"/>
                                            <w:left w:val="none" w:sz="0" w:space="0" w:color="auto"/>
                                            <w:bottom w:val="single" w:sz="2" w:space="0" w:color="D1D5DA"/>
                                            <w:right w:val="none" w:sz="0" w:space="0" w:color="auto"/>
                                          </w:divBdr>
                                          <w:divsChild>
                                            <w:div w:id="1287203733">
                                              <w:marLeft w:val="60"/>
                                              <w:marRight w:val="0"/>
                                              <w:marTop w:val="0"/>
                                              <w:marBottom w:val="0"/>
                                              <w:divBdr>
                                                <w:top w:val="none" w:sz="0" w:space="0" w:color="auto"/>
                                                <w:left w:val="none" w:sz="0" w:space="0" w:color="auto"/>
                                                <w:bottom w:val="none" w:sz="0" w:space="0" w:color="auto"/>
                                                <w:right w:val="none" w:sz="0" w:space="0" w:color="auto"/>
                                              </w:divBdr>
                                            </w:div>
                                            <w:div w:id="191574805">
                                              <w:marLeft w:val="0"/>
                                              <w:marRight w:val="0"/>
                                              <w:marTop w:val="0"/>
                                              <w:marBottom w:val="0"/>
                                              <w:divBdr>
                                                <w:top w:val="none" w:sz="0" w:space="0" w:color="auto"/>
                                                <w:left w:val="none" w:sz="0" w:space="0" w:color="auto"/>
                                                <w:bottom w:val="none" w:sz="0" w:space="0" w:color="auto"/>
                                                <w:right w:val="none" w:sz="0" w:space="0" w:color="auto"/>
                                              </w:divBdr>
                                            </w:div>
                                            <w:div w:id="986665929">
                                              <w:marLeft w:val="0"/>
                                              <w:marRight w:val="0"/>
                                              <w:marTop w:val="0"/>
                                              <w:marBottom w:val="0"/>
                                              <w:divBdr>
                                                <w:top w:val="none" w:sz="0" w:space="0" w:color="auto"/>
                                                <w:left w:val="none" w:sz="0" w:space="0" w:color="auto"/>
                                                <w:bottom w:val="none" w:sz="0" w:space="0" w:color="auto"/>
                                                <w:right w:val="none" w:sz="0" w:space="0" w:color="auto"/>
                                              </w:divBdr>
                                            </w:div>
                                          </w:divsChild>
                                        </w:div>
                                        <w:div w:id="21085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30957">
                          <w:marLeft w:val="0"/>
                          <w:marRight w:val="0"/>
                          <w:marTop w:val="0"/>
                          <w:marBottom w:val="0"/>
                          <w:divBdr>
                            <w:top w:val="none" w:sz="0" w:space="0" w:color="auto"/>
                            <w:left w:val="none" w:sz="0" w:space="0" w:color="auto"/>
                            <w:bottom w:val="none" w:sz="0" w:space="0" w:color="auto"/>
                            <w:right w:val="none" w:sz="0" w:space="0" w:color="auto"/>
                          </w:divBdr>
                          <w:divsChild>
                            <w:div w:id="278492891">
                              <w:marLeft w:val="120"/>
                              <w:marRight w:val="0"/>
                              <w:marTop w:val="0"/>
                              <w:marBottom w:val="0"/>
                              <w:divBdr>
                                <w:top w:val="none" w:sz="0" w:space="0" w:color="auto"/>
                                <w:left w:val="none" w:sz="0" w:space="0" w:color="auto"/>
                                <w:bottom w:val="none" w:sz="0" w:space="0" w:color="auto"/>
                                <w:right w:val="none" w:sz="0" w:space="0" w:color="auto"/>
                              </w:divBdr>
                              <w:divsChild>
                                <w:div w:id="210073097">
                                  <w:marLeft w:val="0"/>
                                  <w:marRight w:val="0"/>
                                  <w:marTop w:val="0"/>
                                  <w:marBottom w:val="0"/>
                                  <w:divBdr>
                                    <w:top w:val="none" w:sz="0" w:space="0" w:color="auto"/>
                                    <w:left w:val="none" w:sz="0" w:space="0" w:color="auto"/>
                                    <w:bottom w:val="none" w:sz="0" w:space="0" w:color="auto"/>
                                    <w:right w:val="none" w:sz="0" w:space="0" w:color="auto"/>
                                  </w:divBdr>
                                </w:div>
                                <w:div w:id="1738743150">
                                  <w:marLeft w:val="0"/>
                                  <w:marRight w:val="0"/>
                                  <w:marTop w:val="30"/>
                                  <w:marBottom w:val="0"/>
                                  <w:divBdr>
                                    <w:top w:val="none" w:sz="0" w:space="0" w:color="auto"/>
                                    <w:left w:val="none" w:sz="0" w:space="0" w:color="auto"/>
                                    <w:bottom w:val="none" w:sz="0" w:space="0" w:color="auto"/>
                                    <w:right w:val="none" w:sz="0" w:space="0" w:color="auto"/>
                                  </w:divBdr>
                                  <w:divsChild>
                                    <w:div w:id="605505881">
                                      <w:marLeft w:val="0"/>
                                      <w:marRight w:val="0"/>
                                      <w:marTop w:val="0"/>
                                      <w:marBottom w:val="0"/>
                                      <w:divBdr>
                                        <w:top w:val="single" w:sz="2" w:space="0" w:color="D1D5DA"/>
                                        <w:left w:val="single" w:sz="2" w:space="0" w:color="D1D5DA"/>
                                        <w:bottom w:val="single" w:sz="2" w:space="0" w:color="D1D5DA"/>
                                        <w:right w:val="single" w:sz="2" w:space="0" w:color="D1D5DA"/>
                                      </w:divBdr>
                                      <w:divsChild>
                                        <w:div w:id="45181629">
                                          <w:marLeft w:val="0"/>
                                          <w:marRight w:val="0"/>
                                          <w:marTop w:val="0"/>
                                          <w:marBottom w:val="0"/>
                                          <w:divBdr>
                                            <w:top w:val="none" w:sz="0" w:space="0" w:color="auto"/>
                                            <w:left w:val="none" w:sz="0" w:space="0" w:color="auto"/>
                                            <w:bottom w:val="single" w:sz="2" w:space="0" w:color="D1D5DA"/>
                                            <w:right w:val="none" w:sz="0" w:space="0" w:color="auto"/>
                                          </w:divBdr>
                                          <w:divsChild>
                                            <w:div w:id="1530990223">
                                              <w:marLeft w:val="60"/>
                                              <w:marRight w:val="0"/>
                                              <w:marTop w:val="0"/>
                                              <w:marBottom w:val="0"/>
                                              <w:divBdr>
                                                <w:top w:val="none" w:sz="0" w:space="0" w:color="auto"/>
                                                <w:left w:val="none" w:sz="0" w:space="0" w:color="auto"/>
                                                <w:bottom w:val="none" w:sz="0" w:space="0" w:color="auto"/>
                                                <w:right w:val="none" w:sz="0" w:space="0" w:color="auto"/>
                                              </w:divBdr>
                                            </w:div>
                                          </w:divsChild>
                                        </w:div>
                                        <w:div w:id="19279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8697">
                          <w:marLeft w:val="0"/>
                          <w:marRight w:val="0"/>
                          <w:marTop w:val="0"/>
                          <w:marBottom w:val="0"/>
                          <w:divBdr>
                            <w:top w:val="none" w:sz="0" w:space="0" w:color="auto"/>
                            <w:left w:val="none" w:sz="0" w:space="0" w:color="auto"/>
                            <w:bottom w:val="none" w:sz="0" w:space="0" w:color="auto"/>
                            <w:right w:val="none" w:sz="0" w:space="0" w:color="auto"/>
                          </w:divBdr>
                          <w:divsChild>
                            <w:div w:id="1247152413">
                              <w:marLeft w:val="120"/>
                              <w:marRight w:val="0"/>
                              <w:marTop w:val="0"/>
                              <w:marBottom w:val="0"/>
                              <w:divBdr>
                                <w:top w:val="none" w:sz="0" w:space="0" w:color="auto"/>
                                <w:left w:val="none" w:sz="0" w:space="0" w:color="auto"/>
                                <w:bottom w:val="none" w:sz="0" w:space="0" w:color="auto"/>
                                <w:right w:val="none" w:sz="0" w:space="0" w:color="auto"/>
                              </w:divBdr>
                              <w:divsChild>
                                <w:div w:id="302462898">
                                  <w:marLeft w:val="0"/>
                                  <w:marRight w:val="0"/>
                                  <w:marTop w:val="0"/>
                                  <w:marBottom w:val="0"/>
                                  <w:divBdr>
                                    <w:top w:val="none" w:sz="0" w:space="0" w:color="auto"/>
                                    <w:left w:val="none" w:sz="0" w:space="0" w:color="auto"/>
                                    <w:bottom w:val="none" w:sz="0" w:space="0" w:color="auto"/>
                                    <w:right w:val="none" w:sz="0" w:space="0" w:color="auto"/>
                                  </w:divBdr>
                                </w:div>
                                <w:div w:id="996999587">
                                  <w:marLeft w:val="0"/>
                                  <w:marRight w:val="0"/>
                                  <w:marTop w:val="30"/>
                                  <w:marBottom w:val="0"/>
                                  <w:divBdr>
                                    <w:top w:val="none" w:sz="0" w:space="0" w:color="auto"/>
                                    <w:left w:val="none" w:sz="0" w:space="0" w:color="auto"/>
                                    <w:bottom w:val="none" w:sz="0" w:space="0" w:color="auto"/>
                                    <w:right w:val="none" w:sz="0" w:space="0" w:color="auto"/>
                                  </w:divBdr>
                                  <w:divsChild>
                                    <w:div w:id="1823958989">
                                      <w:marLeft w:val="0"/>
                                      <w:marRight w:val="0"/>
                                      <w:marTop w:val="0"/>
                                      <w:marBottom w:val="0"/>
                                      <w:divBdr>
                                        <w:top w:val="single" w:sz="2" w:space="0" w:color="D1D5DA"/>
                                        <w:left w:val="single" w:sz="2" w:space="0" w:color="D1D5DA"/>
                                        <w:bottom w:val="single" w:sz="2" w:space="0" w:color="D1D5DA"/>
                                        <w:right w:val="single" w:sz="2" w:space="0" w:color="D1D5DA"/>
                                      </w:divBdr>
                                      <w:divsChild>
                                        <w:div w:id="1632587819">
                                          <w:marLeft w:val="0"/>
                                          <w:marRight w:val="0"/>
                                          <w:marTop w:val="0"/>
                                          <w:marBottom w:val="0"/>
                                          <w:divBdr>
                                            <w:top w:val="none" w:sz="0" w:space="0" w:color="auto"/>
                                            <w:left w:val="none" w:sz="0" w:space="0" w:color="auto"/>
                                            <w:bottom w:val="single" w:sz="2" w:space="0" w:color="D1D5DA"/>
                                            <w:right w:val="none" w:sz="0" w:space="0" w:color="auto"/>
                                          </w:divBdr>
                                          <w:divsChild>
                                            <w:div w:id="1362048984">
                                              <w:marLeft w:val="60"/>
                                              <w:marRight w:val="0"/>
                                              <w:marTop w:val="0"/>
                                              <w:marBottom w:val="0"/>
                                              <w:divBdr>
                                                <w:top w:val="none" w:sz="0" w:space="0" w:color="auto"/>
                                                <w:left w:val="none" w:sz="0" w:space="0" w:color="auto"/>
                                                <w:bottom w:val="none" w:sz="0" w:space="0" w:color="auto"/>
                                                <w:right w:val="none" w:sz="0" w:space="0" w:color="auto"/>
                                              </w:divBdr>
                                            </w:div>
                                          </w:divsChild>
                                        </w:div>
                                        <w:div w:id="4355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3481">
                          <w:marLeft w:val="0"/>
                          <w:marRight w:val="0"/>
                          <w:marTop w:val="0"/>
                          <w:marBottom w:val="0"/>
                          <w:divBdr>
                            <w:top w:val="none" w:sz="0" w:space="0" w:color="auto"/>
                            <w:left w:val="none" w:sz="0" w:space="0" w:color="auto"/>
                            <w:bottom w:val="none" w:sz="0" w:space="0" w:color="auto"/>
                            <w:right w:val="none" w:sz="0" w:space="0" w:color="auto"/>
                          </w:divBdr>
                          <w:divsChild>
                            <w:div w:id="843320400">
                              <w:marLeft w:val="120"/>
                              <w:marRight w:val="0"/>
                              <w:marTop w:val="0"/>
                              <w:marBottom w:val="0"/>
                              <w:divBdr>
                                <w:top w:val="none" w:sz="0" w:space="0" w:color="auto"/>
                                <w:left w:val="none" w:sz="0" w:space="0" w:color="auto"/>
                                <w:bottom w:val="none" w:sz="0" w:space="0" w:color="auto"/>
                                <w:right w:val="none" w:sz="0" w:space="0" w:color="auto"/>
                              </w:divBdr>
                              <w:divsChild>
                                <w:div w:id="1715428365">
                                  <w:marLeft w:val="0"/>
                                  <w:marRight w:val="0"/>
                                  <w:marTop w:val="0"/>
                                  <w:marBottom w:val="0"/>
                                  <w:divBdr>
                                    <w:top w:val="none" w:sz="0" w:space="0" w:color="auto"/>
                                    <w:left w:val="none" w:sz="0" w:space="0" w:color="auto"/>
                                    <w:bottom w:val="none" w:sz="0" w:space="0" w:color="auto"/>
                                    <w:right w:val="none" w:sz="0" w:space="0" w:color="auto"/>
                                  </w:divBdr>
                                </w:div>
                                <w:div w:id="161941192">
                                  <w:marLeft w:val="0"/>
                                  <w:marRight w:val="0"/>
                                  <w:marTop w:val="30"/>
                                  <w:marBottom w:val="0"/>
                                  <w:divBdr>
                                    <w:top w:val="none" w:sz="0" w:space="0" w:color="auto"/>
                                    <w:left w:val="none" w:sz="0" w:space="0" w:color="auto"/>
                                    <w:bottom w:val="none" w:sz="0" w:space="0" w:color="auto"/>
                                    <w:right w:val="none" w:sz="0" w:space="0" w:color="auto"/>
                                  </w:divBdr>
                                  <w:divsChild>
                                    <w:div w:id="1282344677">
                                      <w:marLeft w:val="0"/>
                                      <w:marRight w:val="0"/>
                                      <w:marTop w:val="0"/>
                                      <w:marBottom w:val="0"/>
                                      <w:divBdr>
                                        <w:top w:val="single" w:sz="2" w:space="0" w:color="D1D5DA"/>
                                        <w:left w:val="single" w:sz="2" w:space="0" w:color="D1D5DA"/>
                                        <w:bottom w:val="single" w:sz="2" w:space="0" w:color="D1D5DA"/>
                                        <w:right w:val="single" w:sz="2" w:space="0" w:color="D1D5DA"/>
                                      </w:divBdr>
                                      <w:divsChild>
                                        <w:div w:id="1128208318">
                                          <w:marLeft w:val="0"/>
                                          <w:marRight w:val="0"/>
                                          <w:marTop w:val="0"/>
                                          <w:marBottom w:val="0"/>
                                          <w:divBdr>
                                            <w:top w:val="none" w:sz="0" w:space="0" w:color="auto"/>
                                            <w:left w:val="none" w:sz="0" w:space="0" w:color="auto"/>
                                            <w:bottom w:val="single" w:sz="2" w:space="0" w:color="D1D5DA"/>
                                            <w:right w:val="none" w:sz="0" w:space="0" w:color="auto"/>
                                          </w:divBdr>
                                          <w:divsChild>
                                            <w:div w:id="69928798">
                                              <w:marLeft w:val="60"/>
                                              <w:marRight w:val="0"/>
                                              <w:marTop w:val="0"/>
                                              <w:marBottom w:val="0"/>
                                              <w:divBdr>
                                                <w:top w:val="none" w:sz="0" w:space="0" w:color="auto"/>
                                                <w:left w:val="none" w:sz="0" w:space="0" w:color="auto"/>
                                                <w:bottom w:val="none" w:sz="0" w:space="0" w:color="auto"/>
                                                <w:right w:val="none" w:sz="0" w:space="0" w:color="auto"/>
                                              </w:divBdr>
                                            </w:div>
                                            <w:div w:id="728773404">
                                              <w:marLeft w:val="0"/>
                                              <w:marRight w:val="0"/>
                                              <w:marTop w:val="0"/>
                                              <w:marBottom w:val="0"/>
                                              <w:divBdr>
                                                <w:top w:val="none" w:sz="0" w:space="0" w:color="auto"/>
                                                <w:left w:val="none" w:sz="0" w:space="0" w:color="auto"/>
                                                <w:bottom w:val="none" w:sz="0" w:space="0" w:color="auto"/>
                                                <w:right w:val="none" w:sz="0" w:space="0" w:color="auto"/>
                                              </w:divBdr>
                                            </w:div>
                                          </w:divsChild>
                                        </w:div>
                                        <w:div w:id="18877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94347">
                          <w:marLeft w:val="0"/>
                          <w:marRight w:val="0"/>
                          <w:marTop w:val="0"/>
                          <w:marBottom w:val="0"/>
                          <w:divBdr>
                            <w:top w:val="none" w:sz="0" w:space="0" w:color="auto"/>
                            <w:left w:val="none" w:sz="0" w:space="0" w:color="auto"/>
                            <w:bottom w:val="none" w:sz="0" w:space="0" w:color="auto"/>
                            <w:right w:val="none" w:sz="0" w:space="0" w:color="auto"/>
                          </w:divBdr>
                          <w:divsChild>
                            <w:div w:id="1681464133">
                              <w:marLeft w:val="120"/>
                              <w:marRight w:val="0"/>
                              <w:marTop w:val="0"/>
                              <w:marBottom w:val="0"/>
                              <w:divBdr>
                                <w:top w:val="none" w:sz="0" w:space="0" w:color="auto"/>
                                <w:left w:val="none" w:sz="0" w:space="0" w:color="auto"/>
                                <w:bottom w:val="none" w:sz="0" w:space="0" w:color="auto"/>
                                <w:right w:val="none" w:sz="0" w:space="0" w:color="auto"/>
                              </w:divBdr>
                              <w:divsChild>
                                <w:div w:id="1226725615">
                                  <w:marLeft w:val="0"/>
                                  <w:marRight w:val="0"/>
                                  <w:marTop w:val="0"/>
                                  <w:marBottom w:val="0"/>
                                  <w:divBdr>
                                    <w:top w:val="none" w:sz="0" w:space="0" w:color="auto"/>
                                    <w:left w:val="none" w:sz="0" w:space="0" w:color="auto"/>
                                    <w:bottom w:val="none" w:sz="0" w:space="0" w:color="auto"/>
                                    <w:right w:val="none" w:sz="0" w:space="0" w:color="auto"/>
                                  </w:divBdr>
                                </w:div>
                                <w:div w:id="623080575">
                                  <w:marLeft w:val="0"/>
                                  <w:marRight w:val="0"/>
                                  <w:marTop w:val="30"/>
                                  <w:marBottom w:val="0"/>
                                  <w:divBdr>
                                    <w:top w:val="none" w:sz="0" w:space="0" w:color="auto"/>
                                    <w:left w:val="none" w:sz="0" w:space="0" w:color="auto"/>
                                    <w:bottom w:val="none" w:sz="0" w:space="0" w:color="auto"/>
                                    <w:right w:val="none" w:sz="0" w:space="0" w:color="auto"/>
                                  </w:divBdr>
                                  <w:divsChild>
                                    <w:div w:id="1110121752">
                                      <w:marLeft w:val="0"/>
                                      <w:marRight w:val="0"/>
                                      <w:marTop w:val="0"/>
                                      <w:marBottom w:val="0"/>
                                      <w:divBdr>
                                        <w:top w:val="single" w:sz="2" w:space="0" w:color="D1D5DA"/>
                                        <w:left w:val="single" w:sz="2" w:space="0" w:color="D1D5DA"/>
                                        <w:bottom w:val="single" w:sz="2" w:space="0" w:color="D1D5DA"/>
                                        <w:right w:val="single" w:sz="2" w:space="0" w:color="D1D5DA"/>
                                      </w:divBdr>
                                      <w:divsChild>
                                        <w:div w:id="1340737696">
                                          <w:marLeft w:val="0"/>
                                          <w:marRight w:val="0"/>
                                          <w:marTop w:val="0"/>
                                          <w:marBottom w:val="0"/>
                                          <w:divBdr>
                                            <w:top w:val="none" w:sz="0" w:space="0" w:color="auto"/>
                                            <w:left w:val="none" w:sz="0" w:space="0" w:color="auto"/>
                                            <w:bottom w:val="single" w:sz="2" w:space="0" w:color="D1D5DA"/>
                                            <w:right w:val="none" w:sz="0" w:space="0" w:color="auto"/>
                                          </w:divBdr>
                                          <w:divsChild>
                                            <w:div w:id="1633174415">
                                              <w:marLeft w:val="60"/>
                                              <w:marRight w:val="0"/>
                                              <w:marTop w:val="0"/>
                                              <w:marBottom w:val="0"/>
                                              <w:divBdr>
                                                <w:top w:val="none" w:sz="0" w:space="0" w:color="auto"/>
                                                <w:left w:val="none" w:sz="0" w:space="0" w:color="auto"/>
                                                <w:bottom w:val="none" w:sz="0" w:space="0" w:color="auto"/>
                                                <w:right w:val="none" w:sz="0" w:space="0" w:color="auto"/>
                                              </w:divBdr>
                                            </w:div>
                                            <w:div w:id="1934971795">
                                              <w:marLeft w:val="0"/>
                                              <w:marRight w:val="0"/>
                                              <w:marTop w:val="0"/>
                                              <w:marBottom w:val="0"/>
                                              <w:divBdr>
                                                <w:top w:val="none" w:sz="0" w:space="0" w:color="auto"/>
                                                <w:left w:val="none" w:sz="0" w:space="0" w:color="auto"/>
                                                <w:bottom w:val="none" w:sz="0" w:space="0" w:color="auto"/>
                                                <w:right w:val="none" w:sz="0" w:space="0" w:color="auto"/>
                                              </w:divBdr>
                                            </w:div>
                                          </w:divsChild>
                                        </w:div>
                                        <w:div w:id="17438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30324">
                          <w:marLeft w:val="0"/>
                          <w:marRight w:val="0"/>
                          <w:marTop w:val="0"/>
                          <w:marBottom w:val="0"/>
                          <w:divBdr>
                            <w:top w:val="none" w:sz="0" w:space="0" w:color="auto"/>
                            <w:left w:val="none" w:sz="0" w:space="0" w:color="auto"/>
                            <w:bottom w:val="none" w:sz="0" w:space="0" w:color="auto"/>
                            <w:right w:val="none" w:sz="0" w:space="0" w:color="auto"/>
                          </w:divBdr>
                          <w:divsChild>
                            <w:div w:id="509175401">
                              <w:marLeft w:val="120"/>
                              <w:marRight w:val="0"/>
                              <w:marTop w:val="0"/>
                              <w:marBottom w:val="0"/>
                              <w:divBdr>
                                <w:top w:val="none" w:sz="0" w:space="0" w:color="auto"/>
                                <w:left w:val="none" w:sz="0" w:space="0" w:color="auto"/>
                                <w:bottom w:val="none" w:sz="0" w:space="0" w:color="auto"/>
                                <w:right w:val="none" w:sz="0" w:space="0" w:color="auto"/>
                              </w:divBdr>
                              <w:divsChild>
                                <w:div w:id="1618365475">
                                  <w:marLeft w:val="0"/>
                                  <w:marRight w:val="0"/>
                                  <w:marTop w:val="0"/>
                                  <w:marBottom w:val="0"/>
                                  <w:divBdr>
                                    <w:top w:val="none" w:sz="0" w:space="0" w:color="auto"/>
                                    <w:left w:val="none" w:sz="0" w:space="0" w:color="auto"/>
                                    <w:bottom w:val="none" w:sz="0" w:space="0" w:color="auto"/>
                                    <w:right w:val="none" w:sz="0" w:space="0" w:color="auto"/>
                                  </w:divBdr>
                                </w:div>
                                <w:div w:id="595212846">
                                  <w:marLeft w:val="0"/>
                                  <w:marRight w:val="0"/>
                                  <w:marTop w:val="30"/>
                                  <w:marBottom w:val="0"/>
                                  <w:divBdr>
                                    <w:top w:val="none" w:sz="0" w:space="0" w:color="auto"/>
                                    <w:left w:val="none" w:sz="0" w:space="0" w:color="auto"/>
                                    <w:bottom w:val="none" w:sz="0" w:space="0" w:color="auto"/>
                                    <w:right w:val="none" w:sz="0" w:space="0" w:color="auto"/>
                                  </w:divBdr>
                                  <w:divsChild>
                                    <w:div w:id="1797865721">
                                      <w:marLeft w:val="0"/>
                                      <w:marRight w:val="0"/>
                                      <w:marTop w:val="0"/>
                                      <w:marBottom w:val="0"/>
                                      <w:divBdr>
                                        <w:top w:val="single" w:sz="2" w:space="0" w:color="D1D5DA"/>
                                        <w:left w:val="single" w:sz="2" w:space="0" w:color="D1D5DA"/>
                                        <w:bottom w:val="single" w:sz="2" w:space="0" w:color="D1D5DA"/>
                                        <w:right w:val="single" w:sz="2" w:space="0" w:color="D1D5DA"/>
                                      </w:divBdr>
                                      <w:divsChild>
                                        <w:div w:id="544803246">
                                          <w:marLeft w:val="0"/>
                                          <w:marRight w:val="0"/>
                                          <w:marTop w:val="0"/>
                                          <w:marBottom w:val="0"/>
                                          <w:divBdr>
                                            <w:top w:val="none" w:sz="0" w:space="0" w:color="auto"/>
                                            <w:left w:val="none" w:sz="0" w:space="0" w:color="auto"/>
                                            <w:bottom w:val="single" w:sz="2" w:space="0" w:color="D1D5DA"/>
                                            <w:right w:val="none" w:sz="0" w:space="0" w:color="auto"/>
                                          </w:divBdr>
                                          <w:divsChild>
                                            <w:div w:id="71588914">
                                              <w:marLeft w:val="60"/>
                                              <w:marRight w:val="0"/>
                                              <w:marTop w:val="0"/>
                                              <w:marBottom w:val="0"/>
                                              <w:divBdr>
                                                <w:top w:val="none" w:sz="0" w:space="0" w:color="auto"/>
                                                <w:left w:val="none" w:sz="0" w:space="0" w:color="auto"/>
                                                <w:bottom w:val="none" w:sz="0" w:space="0" w:color="auto"/>
                                                <w:right w:val="none" w:sz="0" w:space="0" w:color="auto"/>
                                              </w:divBdr>
                                            </w:div>
                                            <w:div w:id="450173865">
                                              <w:marLeft w:val="0"/>
                                              <w:marRight w:val="0"/>
                                              <w:marTop w:val="0"/>
                                              <w:marBottom w:val="0"/>
                                              <w:divBdr>
                                                <w:top w:val="none" w:sz="0" w:space="0" w:color="auto"/>
                                                <w:left w:val="none" w:sz="0" w:space="0" w:color="auto"/>
                                                <w:bottom w:val="none" w:sz="0" w:space="0" w:color="auto"/>
                                                <w:right w:val="none" w:sz="0" w:space="0" w:color="auto"/>
                                              </w:divBdr>
                                            </w:div>
                                          </w:divsChild>
                                        </w:div>
                                        <w:div w:id="607546315">
                                          <w:marLeft w:val="0"/>
                                          <w:marRight w:val="0"/>
                                          <w:marTop w:val="0"/>
                                          <w:marBottom w:val="0"/>
                                          <w:divBdr>
                                            <w:top w:val="none" w:sz="0" w:space="0" w:color="auto"/>
                                            <w:left w:val="none" w:sz="0" w:space="0" w:color="auto"/>
                                            <w:bottom w:val="none" w:sz="0" w:space="0" w:color="auto"/>
                                            <w:right w:val="none" w:sz="0" w:space="0" w:color="auto"/>
                                          </w:divBdr>
                                          <w:divsChild>
                                            <w:div w:id="1640695299">
                                              <w:marLeft w:val="0"/>
                                              <w:marRight w:val="0"/>
                                              <w:marTop w:val="0"/>
                                              <w:marBottom w:val="0"/>
                                              <w:divBdr>
                                                <w:top w:val="single" w:sz="2" w:space="0" w:color="E1E4E8"/>
                                                <w:left w:val="none" w:sz="0" w:space="0" w:color="auto"/>
                                                <w:bottom w:val="none" w:sz="0" w:space="0" w:color="auto"/>
                                                <w:right w:val="none" w:sz="0" w:space="0" w:color="auto"/>
                                              </w:divBdr>
                                              <w:divsChild>
                                                <w:div w:id="1892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11288">
                          <w:marLeft w:val="0"/>
                          <w:marRight w:val="0"/>
                          <w:marTop w:val="0"/>
                          <w:marBottom w:val="0"/>
                          <w:divBdr>
                            <w:top w:val="none" w:sz="0" w:space="0" w:color="auto"/>
                            <w:left w:val="none" w:sz="0" w:space="0" w:color="auto"/>
                            <w:bottom w:val="none" w:sz="0" w:space="0" w:color="auto"/>
                            <w:right w:val="none" w:sz="0" w:space="0" w:color="auto"/>
                          </w:divBdr>
                          <w:divsChild>
                            <w:div w:id="1881477535">
                              <w:marLeft w:val="120"/>
                              <w:marRight w:val="0"/>
                              <w:marTop w:val="0"/>
                              <w:marBottom w:val="0"/>
                              <w:divBdr>
                                <w:top w:val="none" w:sz="0" w:space="0" w:color="auto"/>
                                <w:left w:val="none" w:sz="0" w:space="0" w:color="auto"/>
                                <w:bottom w:val="none" w:sz="0" w:space="0" w:color="auto"/>
                                <w:right w:val="none" w:sz="0" w:space="0" w:color="auto"/>
                              </w:divBdr>
                              <w:divsChild>
                                <w:div w:id="1685211262">
                                  <w:marLeft w:val="0"/>
                                  <w:marRight w:val="0"/>
                                  <w:marTop w:val="0"/>
                                  <w:marBottom w:val="0"/>
                                  <w:divBdr>
                                    <w:top w:val="none" w:sz="0" w:space="0" w:color="auto"/>
                                    <w:left w:val="none" w:sz="0" w:space="0" w:color="auto"/>
                                    <w:bottom w:val="none" w:sz="0" w:space="0" w:color="auto"/>
                                    <w:right w:val="none" w:sz="0" w:space="0" w:color="auto"/>
                                  </w:divBdr>
                                </w:div>
                                <w:div w:id="1109277519">
                                  <w:marLeft w:val="0"/>
                                  <w:marRight w:val="0"/>
                                  <w:marTop w:val="30"/>
                                  <w:marBottom w:val="0"/>
                                  <w:divBdr>
                                    <w:top w:val="none" w:sz="0" w:space="0" w:color="auto"/>
                                    <w:left w:val="none" w:sz="0" w:space="0" w:color="auto"/>
                                    <w:bottom w:val="none" w:sz="0" w:space="0" w:color="auto"/>
                                    <w:right w:val="none" w:sz="0" w:space="0" w:color="auto"/>
                                  </w:divBdr>
                                  <w:divsChild>
                                    <w:div w:id="1695231935">
                                      <w:marLeft w:val="0"/>
                                      <w:marRight w:val="0"/>
                                      <w:marTop w:val="0"/>
                                      <w:marBottom w:val="0"/>
                                      <w:divBdr>
                                        <w:top w:val="single" w:sz="2" w:space="0" w:color="D1D5DA"/>
                                        <w:left w:val="single" w:sz="2" w:space="0" w:color="D1D5DA"/>
                                        <w:bottom w:val="single" w:sz="2" w:space="0" w:color="D1D5DA"/>
                                        <w:right w:val="single" w:sz="2" w:space="0" w:color="D1D5DA"/>
                                      </w:divBdr>
                                      <w:divsChild>
                                        <w:div w:id="1130324940">
                                          <w:marLeft w:val="0"/>
                                          <w:marRight w:val="0"/>
                                          <w:marTop w:val="0"/>
                                          <w:marBottom w:val="0"/>
                                          <w:divBdr>
                                            <w:top w:val="none" w:sz="0" w:space="0" w:color="auto"/>
                                            <w:left w:val="none" w:sz="0" w:space="0" w:color="auto"/>
                                            <w:bottom w:val="single" w:sz="2" w:space="0" w:color="D1D5DA"/>
                                            <w:right w:val="none" w:sz="0" w:space="0" w:color="auto"/>
                                          </w:divBdr>
                                          <w:divsChild>
                                            <w:div w:id="746028286">
                                              <w:marLeft w:val="60"/>
                                              <w:marRight w:val="0"/>
                                              <w:marTop w:val="0"/>
                                              <w:marBottom w:val="0"/>
                                              <w:divBdr>
                                                <w:top w:val="none" w:sz="0" w:space="0" w:color="auto"/>
                                                <w:left w:val="none" w:sz="0" w:space="0" w:color="auto"/>
                                                <w:bottom w:val="none" w:sz="0" w:space="0" w:color="auto"/>
                                                <w:right w:val="none" w:sz="0" w:space="0" w:color="auto"/>
                                              </w:divBdr>
                                            </w:div>
                                          </w:divsChild>
                                        </w:div>
                                        <w:div w:id="9274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zc1111" TargetMode="External"/><Relationship Id="rId13" Type="http://schemas.openxmlformats.org/officeDocument/2006/relationships/hyperlink" Target="https://github.com/greiman/SSD1306Ascii/issues/57" TargetMode="External"/><Relationship Id="rId18" Type="http://schemas.openxmlformats.org/officeDocument/2006/relationships/hyperlink" Target="https://user-images.githubusercontent.com/10263751/54692501-1e74f300-4af3-11e9-99fb-5df6f711b8fb.jpg" TargetMode="External"/><Relationship Id="rId26" Type="http://schemas.openxmlformats.org/officeDocument/2006/relationships/hyperlink" Target="https://github.com/greiman" TargetMode="External"/><Relationship Id="rId39" Type="http://schemas.openxmlformats.org/officeDocument/2006/relationships/hyperlink" Target="https://github.com/IAmOrion" TargetMode="External"/><Relationship Id="rId3" Type="http://schemas.openxmlformats.org/officeDocument/2006/relationships/webSettings" Target="webSettings.xml"/><Relationship Id="rId21" Type="http://schemas.openxmlformats.org/officeDocument/2006/relationships/hyperlink" Target="https://user-images.githubusercontent.com/10263751/54695248-9b09d080-4af7-11e9-9afb-8205376a5d1a.PNG" TargetMode="External"/><Relationship Id="rId34" Type="http://schemas.openxmlformats.org/officeDocument/2006/relationships/hyperlink" Target="https://github.com/greiman/SSD1306Ascii/issues/57" TargetMode="External"/><Relationship Id="rId42" Type="http://schemas.openxmlformats.org/officeDocument/2006/relationships/hyperlink" Target="https://github.com/greiman/SSD1306Ascii/issues/57"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greiman" TargetMode="External"/><Relationship Id="rId17" Type="http://schemas.openxmlformats.org/officeDocument/2006/relationships/hyperlink" Target="https://github.com/greiman/SSD1306Ascii/issues/57" TargetMode="External"/><Relationship Id="rId25" Type="http://schemas.openxmlformats.org/officeDocument/2006/relationships/hyperlink" Target="http://www.youtube.com/watch?v=BtZarv5P6tw" TargetMode="External"/><Relationship Id="rId33" Type="http://schemas.openxmlformats.org/officeDocument/2006/relationships/hyperlink" Target="https://github.com/krukhlis" TargetMode="External"/><Relationship Id="rId38" Type="http://schemas.openxmlformats.org/officeDocument/2006/relationships/image" Target="media/image8.png"/><Relationship Id="rId46" Type="http://schemas.openxmlformats.org/officeDocument/2006/relationships/hyperlink" Target="https://github.com/DirtyEngineer" TargetMode="External"/><Relationship Id="rId2" Type="http://schemas.openxmlformats.org/officeDocument/2006/relationships/settings" Target="settings.xml"/><Relationship Id="rId16" Type="http://schemas.openxmlformats.org/officeDocument/2006/relationships/hyperlink" Target="https://github.com/DirtyEngineer" TargetMode="External"/><Relationship Id="rId20" Type="http://schemas.openxmlformats.org/officeDocument/2006/relationships/hyperlink" Target="https://www.buydisplay.com/download/software/Image2Lcd.zip" TargetMode="External"/><Relationship Id="rId29" Type="http://schemas.openxmlformats.org/officeDocument/2006/relationships/hyperlink" Target="https://github.com/greiman/SSD1306Ascii/issues/57" TargetMode="External"/><Relationship Id="rId41" Type="http://schemas.openxmlformats.org/officeDocument/2006/relationships/hyperlink" Target="https://github.com/DirtyEngineer" TargetMode="External"/><Relationship Id="rId1" Type="http://schemas.openxmlformats.org/officeDocument/2006/relationships/styles" Target="styles.xml"/><Relationship Id="rId6" Type="http://schemas.openxmlformats.org/officeDocument/2006/relationships/hyperlink" Target="https://github.com/hzc1111" TargetMode="External"/><Relationship Id="rId11" Type="http://schemas.openxmlformats.org/officeDocument/2006/relationships/image" Target="media/image2.png"/><Relationship Id="rId24" Type="http://schemas.openxmlformats.org/officeDocument/2006/relationships/image" Target="media/image6.jpeg"/><Relationship Id="rId32" Type="http://schemas.openxmlformats.org/officeDocument/2006/relationships/image" Target="media/image7.png"/><Relationship Id="rId37" Type="http://schemas.openxmlformats.org/officeDocument/2006/relationships/hyperlink" Target="https://github.com/IAmOrion" TargetMode="External"/><Relationship Id="rId40" Type="http://schemas.openxmlformats.org/officeDocument/2006/relationships/hyperlink" Target="https://github.com/greiman/SSD1306Ascii/issues/57" TargetMode="External"/><Relationship Id="rId45" Type="http://schemas.openxmlformats.org/officeDocument/2006/relationships/hyperlink" Target="https://github.com/greiman/SSD1306Ascii/issues/57" TargetMode="External"/><Relationship Id="rId5" Type="http://schemas.openxmlformats.org/officeDocument/2006/relationships/hyperlink" Target="https://github.com/greiman/SSD1306Ascii/issues/57" TargetMode="External"/><Relationship Id="rId15" Type="http://schemas.openxmlformats.org/officeDocument/2006/relationships/image" Target="media/image3.png"/><Relationship Id="rId23" Type="http://schemas.openxmlformats.org/officeDocument/2006/relationships/hyperlink" Target="https://user-images.githubusercontent.com/10263751/54697056-ec678f00-4afa-11e9-80f7-ef9c30b9d8be.jpg" TargetMode="External"/><Relationship Id="rId28" Type="http://schemas.openxmlformats.org/officeDocument/2006/relationships/hyperlink" Target="https://github.com/DirtyEngineer" TargetMode="External"/><Relationship Id="rId36" Type="http://schemas.openxmlformats.org/officeDocument/2006/relationships/hyperlink" Target="https://github.com/greiman/SSD1306Ascii/issues/57" TargetMode="External"/><Relationship Id="rId10" Type="http://schemas.openxmlformats.org/officeDocument/2006/relationships/hyperlink" Target="https://github.com/greiman" TargetMode="External"/><Relationship Id="rId19" Type="http://schemas.openxmlformats.org/officeDocument/2006/relationships/image" Target="media/image4.jpeg"/><Relationship Id="rId31" Type="http://schemas.openxmlformats.org/officeDocument/2006/relationships/hyperlink" Target="https://github.com/krukhlis" TargetMode="External"/><Relationship Id="rId44" Type="http://schemas.openxmlformats.org/officeDocument/2006/relationships/hyperlink" Target="https://github.com/IAmOrion" TargetMode="External"/><Relationship Id="rId4" Type="http://schemas.openxmlformats.org/officeDocument/2006/relationships/hyperlink" Target="https://github.com/hzc1111" TargetMode="External"/><Relationship Id="rId9" Type="http://schemas.openxmlformats.org/officeDocument/2006/relationships/hyperlink" Target="https://github.com/greiman/SSD1306Ascii/issues/57" TargetMode="External"/><Relationship Id="rId14" Type="http://schemas.openxmlformats.org/officeDocument/2006/relationships/hyperlink" Target="https://github.com/DirtyEngineer" TargetMode="External"/><Relationship Id="rId22" Type="http://schemas.openxmlformats.org/officeDocument/2006/relationships/image" Target="media/image5.png"/><Relationship Id="rId27" Type="http://schemas.openxmlformats.org/officeDocument/2006/relationships/hyperlink" Target="https://github.com/greiman/SSD1306Ascii/issues/57" TargetMode="External"/><Relationship Id="rId30" Type="http://schemas.openxmlformats.org/officeDocument/2006/relationships/hyperlink" Target="https://github.com/lexus2k/ssd1306" TargetMode="External"/><Relationship Id="rId35" Type="http://schemas.openxmlformats.org/officeDocument/2006/relationships/hyperlink" Target="https://github.com/hzc1111" TargetMode="External"/><Relationship Id="rId43" Type="http://schemas.openxmlformats.org/officeDocument/2006/relationships/hyperlink" Target="https://github.com/IAmOrion"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2020-02-03T08:44:00Z</dcterms:created>
  <dcterms:modified xsi:type="dcterms:W3CDTF">2020-02-03T08:48:00Z</dcterms:modified>
</cp:coreProperties>
</file>